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65E" w:rsidRDefault="00D8265E">
      <w:pPr>
        <w:spacing w:line="220" w:lineRule="atLeast"/>
        <w:jc w:val="center"/>
        <w:rPr>
          <w:rFonts w:ascii="楷体" w:eastAsia="楷体" w:hAnsi="楷体"/>
          <w:b/>
          <w:sz w:val="48"/>
          <w:szCs w:val="48"/>
        </w:rPr>
      </w:pPr>
    </w:p>
    <w:p w:rsidR="00D8265E" w:rsidRDefault="00B754F7">
      <w:pPr>
        <w:spacing w:line="220" w:lineRule="atLeast"/>
        <w:jc w:val="center"/>
        <w:rPr>
          <w:rFonts w:ascii="楷体" w:eastAsia="楷体" w:hAnsi="楷体"/>
          <w:b/>
          <w:sz w:val="48"/>
          <w:szCs w:val="48"/>
        </w:rPr>
      </w:pPr>
      <w:r>
        <w:rPr>
          <w:rFonts w:asciiTheme="minorEastAsia" w:hAnsiTheme="minorEastAsia" w:cs="Helvetica Neue"/>
          <w:noProof/>
          <w:color w:val="353535"/>
        </w:rPr>
        <w:drawing>
          <wp:inline distT="0" distB="0" distL="0" distR="0">
            <wp:extent cx="5270500" cy="29279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5270500" cy="2928056"/>
                    </a:xfrm>
                    <a:prstGeom prst="rect">
                      <a:avLst/>
                    </a:prstGeom>
                    <a:noFill/>
                    <a:ln>
                      <a:noFill/>
                    </a:ln>
                  </pic:spPr>
                </pic:pic>
              </a:graphicData>
            </a:graphic>
          </wp:inline>
        </w:drawing>
      </w:r>
    </w:p>
    <w:p w:rsidR="00D8265E" w:rsidRDefault="00D8265E">
      <w:pPr>
        <w:spacing w:line="220" w:lineRule="atLeast"/>
        <w:jc w:val="center"/>
        <w:rPr>
          <w:rFonts w:ascii="楷体" w:eastAsia="楷体" w:hAnsi="楷体"/>
          <w:b/>
          <w:sz w:val="48"/>
          <w:szCs w:val="48"/>
        </w:rPr>
      </w:pPr>
    </w:p>
    <w:p w:rsidR="00D8265E" w:rsidRDefault="00D8265E">
      <w:pPr>
        <w:spacing w:line="220" w:lineRule="atLeast"/>
        <w:jc w:val="center"/>
        <w:rPr>
          <w:rFonts w:ascii="楷体" w:eastAsia="楷体" w:hAnsi="楷体"/>
          <w:b/>
          <w:sz w:val="48"/>
          <w:szCs w:val="48"/>
        </w:rPr>
      </w:pPr>
    </w:p>
    <w:p w:rsidR="00D8265E" w:rsidRDefault="00D8265E">
      <w:pPr>
        <w:spacing w:line="220" w:lineRule="atLeast"/>
        <w:jc w:val="center"/>
        <w:rPr>
          <w:rFonts w:ascii="楷体" w:eastAsia="楷体" w:hAnsi="楷体"/>
          <w:b/>
          <w:sz w:val="48"/>
          <w:szCs w:val="48"/>
        </w:rPr>
      </w:pPr>
    </w:p>
    <w:p w:rsidR="00D8265E" w:rsidRDefault="00B754F7">
      <w:pPr>
        <w:spacing w:line="220" w:lineRule="atLeast"/>
        <w:jc w:val="center"/>
        <w:rPr>
          <w:rFonts w:ascii="楷体" w:eastAsia="楷体" w:hAnsi="楷体"/>
          <w:b/>
          <w:sz w:val="48"/>
          <w:szCs w:val="48"/>
        </w:rPr>
      </w:pPr>
      <w:r>
        <w:rPr>
          <w:rFonts w:ascii="楷体" w:eastAsia="楷体" w:hAnsi="楷体" w:hint="eastAsia"/>
          <w:b/>
          <w:sz w:val="48"/>
          <w:szCs w:val="48"/>
        </w:rPr>
        <w:t>MLU100/MLU100+ FAQ</w:t>
      </w:r>
    </w:p>
    <w:p w:rsidR="00D8265E" w:rsidRDefault="00D8265E">
      <w:pPr>
        <w:spacing w:line="220" w:lineRule="atLeast"/>
        <w:jc w:val="center"/>
        <w:rPr>
          <w:rFonts w:ascii="楷体" w:eastAsia="楷体" w:hAnsi="楷体"/>
          <w:b/>
          <w:sz w:val="48"/>
          <w:szCs w:val="48"/>
        </w:rPr>
      </w:pPr>
    </w:p>
    <w:p w:rsidR="00D8265E" w:rsidRDefault="00D8265E">
      <w:pPr>
        <w:spacing w:line="220" w:lineRule="atLeast"/>
        <w:jc w:val="center"/>
        <w:rPr>
          <w:rFonts w:ascii="楷体" w:eastAsia="楷体" w:hAnsi="楷体"/>
          <w:b/>
          <w:sz w:val="48"/>
          <w:szCs w:val="48"/>
        </w:rPr>
      </w:pPr>
    </w:p>
    <w:p w:rsidR="00D8265E" w:rsidRDefault="00D8265E">
      <w:pPr>
        <w:spacing w:line="220" w:lineRule="atLeast"/>
        <w:jc w:val="center"/>
        <w:rPr>
          <w:rFonts w:ascii="楷体" w:eastAsia="楷体" w:hAnsi="楷体"/>
          <w:b/>
          <w:sz w:val="48"/>
          <w:szCs w:val="48"/>
        </w:rPr>
      </w:pPr>
    </w:p>
    <w:p w:rsidR="00D8265E" w:rsidRDefault="00D8265E">
      <w:pPr>
        <w:spacing w:line="220" w:lineRule="atLeast"/>
        <w:jc w:val="center"/>
        <w:rPr>
          <w:rFonts w:ascii="楷体" w:eastAsia="楷体" w:hAnsi="楷体"/>
          <w:b/>
          <w:sz w:val="48"/>
          <w:szCs w:val="48"/>
        </w:rPr>
      </w:pPr>
    </w:p>
    <w:p w:rsidR="00D8265E" w:rsidRDefault="00D8265E">
      <w:pPr>
        <w:spacing w:line="220" w:lineRule="atLeast"/>
        <w:jc w:val="center"/>
        <w:rPr>
          <w:rFonts w:ascii="楷体" w:eastAsia="楷体" w:hAnsi="楷体"/>
          <w:b/>
          <w:sz w:val="48"/>
          <w:szCs w:val="48"/>
        </w:rPr>
      </w:pPr>
    </w:p>
    <w:p w:rsidR="00D8265E" w:rsidRDefault="00D8265E">
      <w:pPr>
        <w:adjustRightInd/>
        <w:snapToGrid/>
        <w:spacing w:line="220" w:lineRule="atLeast"/>
        <w:rPr>
          <w:rFonts w:ascii="楷体" w:eastAsia="楷体" w:hAnsi="楷体"/>
          <w:b/>
          <w:sz w:val="48"/>
          <w:szCs w:val="48"/>
        </w:rPr>
      </w:pPr>
    </w:p>
    <w:p w:rsidR="00D8265E" w:rsidRDefault="00B754F7">
      <w:pPr>
        <w:jc w:val="center"/>
        <w:rPr>
          <w:rFonts w:ascii="楷体" w:eastAsia="楷体" w:hAnsi="楷体"/>
          <w:b/>
        </w:rPr>
      </w:pPr>
      <w:r>
        <w:rPr>
          <w:rFonts w:ascii="楷体" w:eastAsia="楷体" w:hAnsi="楷体"/>
          <w:b/>
          <w:sz w:val="32"/>
        </w:rPr>
        <w:lastRenderedPageBreak/>
        <w:t>版本记录</w:t>
      </w:r>
    </w:p>
    <w:tbl>
      <w:tblPr>
        <w:tblStyle w:val="ab"/>
        <w:tblW w:w="10031" w:type="dxa"/>
        <w:jc w:val="center"/>
        <w:tblLayout w:type="fixed"/>
        <w:tblCellMar>
          <w:left w:w="103" w:type="dxa"/>
        </w:tblCellMar>
        <w:tblLook w:val="04A0"/>
      </w:tblPr>
      <w:tblGrid>
        <w:gridCol w:w="1172"/>
        <w:gridCol w:w="529"/>
        <w:gridCol w:w="845"/>
        <w:gridCol w:w="1701"/>
        <w:gridCol w:w="1701"/>
        <w:gridCol w:w="4083"/>
      </w:tblGrid>
      <w:tr w:rsidR="00D8265E">
        <w:trPr>
          <w:jc w:val="center"/>
        </w:trPr>
        <w:tc>
          <w:tcPr>
            <w:tcW w:w="2546" w:type="dxa"/>
            <w:gridSpan w:val="3"/>
            <w:shd w:val="clear" w:color="auto" w:fill="auto"/>
            <w:tcMar>
              <w:left w:w="103" w:type="dxa"/>
            </w:tcMar>
            <w:vAlign w:val="center"/>
          </w:tcPr>
          <w:p w:rsidR="00D8265E" w:rsidRDefault="00B754F7">
            <w:pPr>
              <w:spacing w:after="0"/>
              <w:jc w:val="center"/>
              <w:rPr>
                <w:rFonts w:ascii="楷体" w:eastAsia="楷体" w:hAnsi="楷体"/>
                <w:b/>
              </w:rPr>
            </w:pPr>
            <w:r>
              <w:rPr>
                <w:rFonts w:ascii="楷体" w:eastAsia="楷体" w:hAnsi="楷体"/>
                <w:b/>
              </w:rPr>
              <w:t>文档名称</w:t>
            </w:r>
          </w:p>
        </w:tc>
        <w:tc>
          <w:tcPr>
            <w:tcW w:w="7485" w:type="dxa"/>
            <w:gridSpan w:val="3"/>
            <w:shd w:val="clear" w:color="auto" w:fill="auto"/>
            <w:tcMar>
              <w:left w:w="103" w:type="dxa"/>
            </w:tcMar>
            <w:vAlign w:val="center"/>
          </w:tcPr>
          <w:p w:rsidR="00D8265E" w:rsidRDefault="00B754F7">
            <w:pPr>
              <w:spacing w:after="0"/>
              <w:jc w:val="center"/>
              <w:rPr>
                <w:rFonts w:ascii="楷体" w:eastAsia="楷体" w:hAnsi="楷体"/>
              </w:rPr>
            </w:pPr>
            <w:r>
              <w:rPr>
                <w:rFonts w:ascii="楷体" w:eastAsia="楷体" w:hAnsi="楷体"/>
              </w:rPr>
              <w:t>MLU100</w:t>
            </w:r>
            <w:r>
              <w:rPr>
                <w:rFonts w:ascii="楷体" w:eastAsia="楷体" w:hAnsi="楷体" w:hint="eastAsia"/>
              </w:rPr>
              <w:t>/MLU100+ FAQ</w:t>
            </w:r>
          </w:p>
        </w:tc>
      </w:tr>
      <w:tr w:rsidR="00D8265E">
        <w:trPr>
          <w:trHeight w:val="451"/>
          <w:jc w:val="center"/>
        </w:trPr>
        <w:tc>
          <w:tcPr>
            <w:tcW w:w="2546" w:type="dxa"/>
            <w:gridSpan w:val="3"/>
            <w:shd w:val="clear" w:color="auto" w:fill="auto"/>
            <w:tcMar>
              <w:left w:w="103" w:type="dxa"/>
            </w:tcMar>
            <w:vAlign w:val="center"/>
          </w:tcPr>
          <w:p w:rsidR="00D8265E" w:rsidRDefault="00B754F7">
            <w:pPr>
              <w:spacing w:after="0"/>
              <w:jc w:val="center"/>
              <w:rPr>
                <w:rFonts w:ascii="楷体" w:eastAsia="楷体" w:hAnsi="楷体"/>
                <w:b/>
              </w:rPr>
            </w:pPr>
            <w:r>
              <w:rPr>
                <w:rFonts w:ascii="楷体" w:eastAsia="楷体" w:hAnsi="楷体"/>
                <w:b/>
              </w:rPr>
              <w:t>版本号</w:t>
            </w:r>
          </w:p>
        </w:tc>
        <w:tc>
          <w:tcPr>
            <w:tcW w:w="7485" w:type="dxa"/>
            <w:gridSpan w:val="3"/>
            <w:shd w:val="clear" w:color="auto" w:fill="auto"/>
            <w:tcMar>
              <w:left w:w="103" w:type="dxa"/>
            </w:tcMar>
            <w:vAlign w:val="center"/>
          </w:tcPr>
          <w:p w:rsidR="00D8265E" w:rsidRDefault="00B754F7">
            <w:pPr>
              <w:spacing w:after="0"/>
              <w:jc w:val="center"/>
              <w:rPr>
                <w:rFonts w:ascii="楷体" w:eastAsia="楷体" w:hAnsi="楷体"/>
              </w:rPr>
            </w:pPr>
            <w:r>
              <w:rPr>
                <w:rFonts w:ascii="楷体" w:eastAsia="楷体" w:hAnsi="楷体"/>
              </w:rPr>
              <w:t>V</w:t>
            </w:r>
            <w:r>
              <w:rPr>
                <w:rFonts w:ascii="楷体" w:eastAsia="楷体" w:hAnsi="楷体" w:hint="eastAsia"/>
              </w:rPr>
              <w:t>2.</w:t>
            </w:r>
            <w:r w:rsidR="00ED7C09">
              <w:rPr>
                <w:rFonts w:ascii="楷体" w:eastAsia="楷体" w:hAnsi="楷体" w:hint="eastAsia"/>
              </w:rPr>
              <w:t>3</w:t>
            </w:r>
          </w:p>
        </w:tc>
      </w:tr>
      <w:tr w:rsidR="00D8265E">
        <w:trPr>
          <w:jc w:val="center"/>
        </w:trPr>
        <w:tc>
          <w:tcPr>
            <w:tcW w:w="2546" w:type="dxa"/>
            <w:gridSpan w:val="3"/>
            <w:shd w:val="clear" w:color="auto" w:fill="auto"/>
            <w:tcMar>
              <w:left w:w="103" w:type="dxa"/>
            </w:tcMar>
            <w:vAlign w:val="center"/>
          </w:tcPr>
          <w:p w:rsidR="00D8265E" w:rsidRDefault="00B754F7">
            <w:pPr>
              <w:spacing w:after="0"/>
              <w:jc w:val="center"/>
              <w:rPr>
                <w:rFonts w:ascii="楷体" w:eastAsia="楷体" w:hAnsi="楷体"/>
                <w:b/>
              </w:rPr>
            </w:pPr>
            <w:r>
              <w:rPr>
                <w:rFonts w:ascii="楷体" w:eastAsia="楷体" w:hAnsi="楷体"/>
                <w:b/>
              </w:rPr>
              <w:t>创建日期</w:t>
            </w:r>
          </w:p>
        </w:tc>
        <w:tc>
          <w:tcPr>
            <w:tcW w:w="7485" w:type="dxa"/>
            <w:gridSpan w:val="3"/>
            <w:shd w:val="clear" w:color="auto" w:fill="auto"/>
            <w:tcMar>
              <w:left w:w="103" w:type="dxa"/>
            </w:tcMar>
            <w:vAlign w:val="center"/>
          </w:tcPr>
          <w:p w:rsidR="00D8265E" w:rsidRDefault="00B754F7">
            <w:pPr>
              <w:spacing w:after="0"/>
              <w:jc w:val="center"/>
              <w:rPr>
                <w:rFonts w:ascii="楷体" w:eastAsia="楷体" w:hAnsi="楷体"/>
              </w:rPr>
            </w:pPr>
            <w:r>
              <w:rPr>
                <w:rFonts w:ascii="楷体" w:eastAsia="楷体" w:hAnsi="楷体"/>
              </w:rPr>
              <w:t>2018年</w:t>
            </w:r>
            <w:r>
              <w:rPr>
                <w:rFonts w:ascii="楷体" w:eastAsia="楷体" w:hAnsi="楷体" w:hint="eastAsia"/>
              </w:rPr>
              <w:t>8</w:t>
            </w:r>
            <w:r>
              <w:rPr>
                <w:rFonts w:ascii="楷体" w:eastAsia="楷体" w:hAnsi="楷体"/>
              </w:rPr>
              <w:t>月</w:t>
            </w:r>
            <w:r>
              <w:rPr>
                <w:rFonts w:ascii="楷体" w:eastAsia="楷体" w:hAnsi="楷体" w:hint="eastAsia"/>
              </w:rPr>
              <w:t>7</w:t>
            </w:r>
            <w:r>
              <w:rPr>
                <w:rFonts w:ascii="楷体" w:eastAsia="楷体" w:hAnsi="楷体"/>
              </w:rPr>
              <w:t>日</w:t>
            </w:r>
          </w:p>
        </w:tc>
      </w:tr>
      <w:tr w:rsidR="00D8265E">
        <w:trPr>
          <w:jc w:val="center"/>
        </w:trPr>
        <w:tc>
          <w:tcPr>
            <w:tcW w:w="1701" w:type="dxa"/>
            <w:gridSpan w:val="2"/>
          </w:tcPr>
          <w:p w:rsidR="00D8265E" w:rsidRDefault="00D8265E">
            <w:pPr>
              <w:spacing w:after="0"/>
              <w:rPr>
                <w:rFonts w:ascii="楷体" w:eastAsia="楷体" w:hAnsi="楷体"/>
                <w:b/>
              </w:rPr>
            </w:pPr>
          </w:p>
        </w:tc>
        <w:tc>
          <w:tcPr>
            <w:tcW w:w="8330" w:type="dxa"/>
            <w:gridSpan w:val="4"/>
            <w:shd w:val="clear" w:color="auto" w:fill="auto"/>
            <w:tcMar>
              <w:left w:w="103" w:type="dxa"/>
            </w:tcMar>
            <w:vAlign w:val="center"/>
          </w:tcPr>
          <w:p w:rsidR="00D8265E" w:rsidRDefault="00B754F7">
            <w:pPr>
              <w:spacing w:after="0"/>
              <w:rPr>
                <w:rFonts w:ascii="楷体" w:eastAsia="楷体" w:hAnsi="楷体"/>
                <w:b/>
              </w:rPr>
            </w:pPr>
            <w:r>
              <w:rPr>
                <w:rFonts w:ascii="楷体" w:eastAsia="楷体" w:hAnsi="楷体"/>
                <w:b/>
              </w:rPr>
              <w:t>更新历史</w:t>
            </w:r>
          </w:p>
        </w:tc>
      </w:tr>
      <w:tr w:rsidR="00D8265E">
        <w:trPr>
          <w:jc w:val="center"/>
        </w:trPr>
        <w:tc>
          <w:tcPr>
            <w:tcW w:w="1172" w:type="dxa"/>
            <w:shd w:val="clear" w:color="auto" w:fill="EEECE1" w:themeFill="background2"/>
            <w:tcMar>
              <w:left w:w="103" w:type="dxa"/>
            </w:tcMar>
            <w:vAlign w:val="center"/>
          </w:tcPr>
          <w:p w:rsidR="00D8265E" w:rsidRDefault="00B754F7">
            <w:pPr>
              <w:spacing w:after="0"/>
              <w:jc w:val="center"/>
              <w:rPr>
                <w:rFonts w:ascii="楷体" w:eastAsia="楷体" w:hAnsi="楷体"/>
              </w:rPr>
            </w:pPr>
            <w:r>
              <w:rPr>
                <w:rFonts w:ascii="楷体" w:eastAsia="楷体" w:hAnsi="楷体"/>
              </w:rPr>
              <w:t>顺序</w:t>
            </w:r>
          </w:p>
        </w:tc>
        <w:tc>
          <w:tcPr>
            <w:tcW w:w="1374" w:type="dxa"/>
            <w:gridSpan w:val="2"/>
            <w:shd w:val="clear" w:color="auto" w:fill="EEECE1" w:themeFill="background2"/>
            <w:tcMar>
              <w:left w:w="103" w:type="dxa"/>
            </w:tcMar>
            <w:vAlign w:val="center"/>
          </w:tcPr>
          <w:p w:rsidR="00D8265E" w:rsidRDefault="00B754F7">
            <w:pPr>
              <w:spacing w:after="0"/>
              <w:jc w:val="center"/>
              <w:rPr>
                <w:rFonts w:ascii="楷体" w:eastAsia="楷体" w:hAnsi="楷体"/>
              </w:rPr>
            </w:pPr>
            <w:r>
              <w:rPr>
                <w:rFonts w:ascii="楷体" w:eastAsia="楷体" w:hAnsi="楷体"/>
              </w:rPr>
              <w:t>日期</w:t>
            </w:r>
          </w:p>
        </w:tc>
        <w:tc>
          <w:tcPr>
            <w:tcW w:w="1701" w:type="dxa"/>
            <w:shd w:val="clear" w:color="auto" w:fill="EEECE1" w:themeFill="background2"/>
          </w:tcPr>
          <w:p w:rsidR="00D8265E" w:rsidRDefault="00B754F7">
            <w:pPr>
              <w:spacing w:after="0"/>
              <w:jc w:val="center"/>
              <w:rPr>
                <w:rFonts w:ascii="楷体" w:eastAsia="楷体" w:hAnsi="楷体"/>
              </w:rPr>
            </w:pPr>
            <w:r>
              <w:rPr>
                <w:rFonts w:ascii="楷体" w:eastAsia="楷体" w:hAnsi="楷体"/>
              </w:rPr>
              <w:t>版本号</w:t>
            </w:r>
          </w:p>
        </w:tc>
        <w:tc>
          <w:tcPr>
            <w:tcW w:w="1701" w:type="dxa"/>
            <w:shd w:val="clear" w:color="auto" w:fill="EEECE1" w:themeFill="background2"/>
            <w:tcMar>
              <w:left w:w="103" w:type="dxa"/>
            </w:tcMar>
            <w:vAlign w:val="center"/>
          </w:tcPr>
          <w:p w:rsidR="00D8265E" w:rsidRDefault="00B754F7">
            <w:pPr>
              <w:spacing w:after="0"/>
              <w:jc w:val="center"/>
              <w:rPr>
                <w:rFonts w:ascii="楷体" w:eastAsia="楷体" w:hAnsi="楷体"/>
              </w:rPr>
            </w:pPr>
            <w:r>
              <w:rPr>
                <w:rFonts w:ascii="楷体" w:eastAsia="楷体" w:hAnsi="楷体" w:hint="eastAsia"/>
              </w:rPr>
              <w:t>作者</w:t>
            </w:r>
          </w:p>
        </w:tc>
        <w:tc>
          <w:tcPr>
            <w:tcW w:w="4083" w:type="dxa"/>
            <w:shd w:val="clear" w:color="auto" w:fill="EEECE1" w:themeFill="background2"/>
            <w:tcMar>
              <w:left w:w="103" w:type="dxa"/>
            </w:tcMar>
            <w:vAlign w:val="center"/>
          </w:tcPr>
          <w:p w:rsidR="00D8265E" w:rsidRDefault="00B754F7">
            <w:pPr>
              <w:spacing w:after="0"/>
              <w:jc w:val="center"/>
              <w:rPr>
                <w:rFonts w:ascii="楷体" w:eastAsia="楷体" w:hAnsi="楷体"/>
              </w:rPr>
            </w:pPr>
            <w:r>
              <w:rPr>
                <w:rFonts w:ascii="楷体" w:eastAsia="楷体" w:hAnsi="楷体" w:hint="eastAsia"/>
              </w:rPr>
              <w:t>更新</w:t>
            </w:r>
            <w:r>
              <w:rPr>
                <w:rFonts w:ascii="楷体" w:eastAsia="楷体" w:hAnsi="楷体"/>
              </w:rPr>
              <w:t>说明</w:t>
            </w:r>
          </w:p>
        </w:tc>
      </w:tr>
      <w:tr w:rsidR="00D8265E">
        <w:trPr>
          <w:trHeight w:val="213"/>
          <w:jc w:val="center"/>
        </w:trPr>
        <w:tc>
          <w:tcPr>
            <w:tcW w:w="1172" w:type="dxa"/>
            <w:shd w:val="clear" w:color="auto" w:fill="auto"/>
            <w:tcMar>
              <w:left w:w="103" w:type="dxa"/>
            </w:tcMar>
            <w:vAlign w:val="center"/>
          </w:tcPr>
          <w:p w:rsidR="00D8265E" w:rsidRDefault="00B754F7">
            <w:pPr>
              <w:spacing w:after="0"/>
              <w:jc w:val="center"/>
              <w:rPr>
                <w:rFonts w:ascii="楷体" w:eastAsia="楷体" w:hAnsi="楷体"/>
              </w:rPr>
            </w:pPr>
            <w:r>
              <w:rPr>
                <w:rFonts w:ascii="楷体" w:eastAsia="楷体" w:hAnsi="楷体"/>
              </w:rPr>
              <w:t>0</w:t>
            </w:r>
          </w:p>
        </w:tc>
        <w:tc>
          <w:tcPr>
            <w:tcW w:w="1374" w:type="dxa"/>
            <w:gridSpan w:val="2"/>
            <w:shd w:val="clear" w:color="auto" w:fill="auto"/>
            <w:tcMar>
              <w:left w:w="103" w:type="dxa"/>
            </w:tcMar>
            <w:vAlign w:val="center"/>
          </w:tcPr>
          <w:p w:rsidR="00D8265E" w:rsidRDefault="00B754F7">
            <w:pPr>
              <w:spacing w:after="0"/>
              <w:rPr>
                <w:rFonts w:ascii="楷体" w:eastAsia="楷体" w:hAnsi="楷体"/>
              </w:rPr>
            </w:pPr>
            <w:r>
              <w:rPr>
                <w:rFonts w:ascii="楷体" w:eastAsia="楷体" w:hAnsi="楷体"/>
              </w:rPr>
              <w:t>2018.</w:t>
            </w:r>
            <w:r>
              <w:rPr>
                <w:rFonts w:ascii="楷体" w:eastAsia="楷体" w:hAnsi="楷体" w:hint="eastAsia"/>
              </w:rPr>
              <w:t>8</w:t>
            </w:r>
            <w:r>
              <w:rPr>
                <w:rFonts w:ascii="楷体" w:eastAsia="楷体" w:hAnsi="楷体"/>
              </w:rPr>
              <w:t>.</w:t>
            </w:r>
            <w:r>
              <w:rPr>
                <w:rFonts w:ascii="楷体" w:eastAsia="楷体" w:hAnsi="楷体" w:hint="eastAsia"/>
              </w:rPr>
              <w:t>7</w:t>
            </w:r>
          </w:p>
        </w:tc>
        <w:tc>
          <w:tcPr>
            <w:tcW w:w="1701" w:type="dxa"/>
          </w:tcPr>
          <w:p w:rsidR="00D8265E" w:rsidRDefault="00B754F7">
            <w:pPr>
              <w:spacing w:after="0"/>
              <w:rPr>
                <w:rFonts w:ascii="楷体" w:eastAsia="楷体" w:hAnsi="楷体"/>
              </w:rPr>
            </w:pPr>
            <w:r>
              <w:rPr>
                <w:rFonts w:ascii="楷体" w:eastAsia="楷体" w:hAnsi="楷体"/>
              </w:rPr>
              <w:t>V</w:t>
            </w:r>
            <w:r>
              <w:rPr>
                <w:rFonts w:ascii="楷体" w:eastAsia="楷体" w:hAnsi="楷体" w:hint="eastAsia"/>
              </w:rPr>
              <w:t>1.0</w:t>
            </w:r>
          </w:p>
        </w:tc>
        <w:tc>
          <w:tcPr>
            <w:tcW w:w="1701" w:type="dxa"/>
            <w:shd w:val="clear" w:color="auto" w:fill="auto"/>
            <w:tcMar>
              <w:left w:w="103" w:type="dxa"/>
            </w:tcMar>
            <w:vAlign w:val="center"/>
          </w:tcPr>
          <w:p w:rsidR="00D8265E" w:rsidRDefault="00B754F7">
            <w:pPr>
              <w:spacing w:after="0"/>
              <w:jc w:val="center"/>
              <w:rPr>
                <w:rFonts w:ascii="楷体" w:eastAsia="楷体" w:hAnsi="楷体"/>
              </w:rPr>
            </w:pPr>
            <w:r>
              <w:rPr>
                <w:rFonts w:ascii="楷体" w:eastAsia="楷体" w:hAnsi="楷体" w:hint="eastAsia"/>
              </w:rPr>
              <w:t>程归鹏</w:t>
            </w:r>
          </w:p>
        </w:tc>
        <w:tc>
          <w:tcPr>
            <w:tcW w:w="4083" w:type="dxa"/>
            <w:shd w:val="clear" w:color="auto" w:fill="auto"/>
            <w:tcMar>
              <w:left w:w="103" w:type="dxa"/>
            </w:tcMar>
            <w:vAlign w:val="center"/>
          </w:tcPr>
          <w:p w:rsidR="00D8265E" w:rsidRDefault="00B754F7">
            <w:pPr>
              <w:spacing w:after="0"/>
              <w:rPr>
                <w:rFonts w:ascii="楷体" w:eastAsia="楷体" w:hAnsi="楷体"/>
              </w:rPr>
            </w:pPr>
            <w:r>
              <w:rPr>
                <w:rFonts w:ascii="楷体" w:eastAsia="楷体" w:hAnsi="楷体"/>
              </w:rPr>
              <w:t>初始版本</w:t>
            </w:r>
          </w:p>
        </w:tc>
      </w:tr>
      <w:tr w:rsidR="00D8265E">
        <w:trPr>
          <w:jc w:val="center"/>
        </w:trPr>
        <w:tc>
          <w:tcPr>
            <w:tcW w:w="1172" w:type="dxa"/>
            <w:shd w:val="clear" w:color="auto" w:fill="auto"/>
            <w:tcMar>
              <w:left w:w="103" w:type="dxa"/>
            </w:tcMar>
            <w:vAlign w:val="center"/>
          </w:tcPr>
          <w:p w:rsidR="00D8265E" w:rsidRDefault="00B754F7">
            <w:pPr>
              <w:spacing w:after="0"/>
              <w:jc w:val="center"/>
              <w:rPr>
                <w:rFonts w:ascii="楷体" w:eastAsia="楷体" w:hAnsi="楷体"/>
              </w:rPr>
            </w:pPr>
            <w:r>
              <w:rPr>
                <w:rFonts w:ascii="楷体" w:eastAsia="楷体" w:hAnsi="楷体"/>
              </w:rPr>
              <w:t>1</w:t>
            </w:r>
          </w:p>
        </w:tc>
        <w:tc>
          <w:tcPr>
            <w:tcW w:w="1374" w:type="dxa"/>
            <w:gridSpan w:val="2"/>
            <w:shd w:val="clear" w:color="auto" w:fill="auto"/>
            <w:tcMar>
              <w:left w:w="103" w:type="dxa"/>
            </w:tcMar>
            <w:vAlign w:val="center"/>
          </w:tcPr>
          <w:p w:rsidR="00D8265E" w:rsidRDefault="00B754F7">
            <w:pPr>
              <w:spacing w:after="0"/>
              <w:rPr>
                <w:rFonts w:ascii="楷体" w:eastAsia="楷体" w:hAnsi="楷体"/>
              </w:rPr>
            </w:pPr>
            <w:r>
              <w:rPr>
                <w:rFonts w:ascii="楷体" w:eastAsia="楷体" w:hAnsi="楷体"/>
              </w:rPr>
              <w:t>2018.</w:t>
            </w:r>
            <w:r>
              <w:rPr>
                <w:rFonts w:ascii="楷体" w:eastAsia="楷体" w:hAnsi="楷体" w:hint="eastAsia"/>
              </w:rPr>
              <w:t>8</w:t>
            </w:r>
            <w:r>
              <w:rPr>
                <w:rFonts w:ascii="楷体" w:eastAsia="楷体" w:hAnsi="楷体"/>
              </w:rPr>
              <w:t>.</w:t>
            </w:r>
            <w:r>
              <w:rPr>
                <w:rFonts w:ascii="楷体" w:eastAsia="楷体" w:hAnsi="楷体" w:hint="eastAsia"/>
              </w:rPr>
              <w:t>10</w:t>
            </w:r>
          </w:p>
        </w:tc>
        <w:tc>
          <w:tcPr>
            <w:tcW w:w="1701" w:type="dxa"/>
          </w:tcPr>
          <w:p w:rsidR="00D8265E" w:rsidRDefault="00B754F7">
            <w:pPr>
              <w:spacing w:after="0"/>
              <w:rPr>
                <w:rFonts w:ascii="楷体" w:eastAsia="楷体" w:hAnsi="楷体"/>
              </w:rPr>
            </w:pPr>
            <w:r>
              <w:rPr>
                <w:rFonts w:ascii="楷体" w:eastAsia="楷体" w:hAnsi="楷体" w:hint="eastAsia"/>
              </w:rPr>
              <w:t>V1.1</w:t>
            </w:r>
          </w:p>
        </w:tc>
        <w:tc>
          <w:tcPr>
            <w:tcW w:w="1701" w:type="dxa"/>
            <w:shd w:val="clear" w:color="auto" w:fill="auto"/>
            <w:tcMar>
              <w:left w:w="103" w:type="dxa"/>
            </w:tcMar>
            <w:vAlign w:val="center"/>
          </w:tcPr>
          <w:p w:rsidR="00D8265E" w:rsidRDefault="00B754F7">
            <w:pPr>
              <w:spacing w:after="0"/>
              <w:jc w:val="center"/>
              <w:rPr>
                <w:rFonts w:ascii="楷体" w:eastAsia="楷体" w:hAnsi="楷体"/>
              </w:rPr>
            </w:pPr>
            <w:r>
              <w:rPr>
                <w:rFonts w:ascii="楷体" w:eastAsia="楷体" w:hAnsi="楷体" w:hint="eastAsia"/>
              </w:rPr>
              <w:t>冯云凯/谈家桐</w:t>
            </w:r>
          </w:p>
        </w:tc>
        <w:tc>
          <w:tcPr>
            <w:tcW w:w="4083" w:type="dxa"/>
            <w:shd w:val="clear" w:color="auto" w:fill="auto"/>
            <w:tcMar>
              <w:left w:w="103" w:type="dxa"/>
            </w:tcMar>
            <w:vAlign w:val="center"/>
          </w:tcPr>
          <w:p w:rsidR="00D8265E" w:rsidRDefault="00B754F7">
            <w:pPr>
              <w:spacing w:after="0"/>
              <w:rPr>
                <w:rFonts w:ascii="楷体" w:eastAsia="楷体" w:hAnsi="楷体"/>
              </w:rPr>
            </w:pPr>
            <w:r>
              <w:rPr>
                <w:rFonts w:ascii="楷体" w:eastAsia="楷体" w:hAnsi="楷体" w:hint="eastAsia"/>
              </w:rPr>
              <w:t>增加部分详细内容</w:t>
            </w:r>
          </w:p>
        </w:tc>
      </w:tr>
      <w:tr w:rsidR="00D8265E">
        <w:trPr>
          <w:jc w:val="center"/>
        </w:trPr>
        <w:tc>
          <w:tcPr>
            <w:tcW w:w="1172" w:type="dxa"/>
            <w:shd w:val="clear" w:color="auto" w:fill="auto"/>
            <w:tcMar>
              <w:left w:w="103" w:type="dxa"/>
            </w:tcMar>
            <w:vAlign w:val="center"/>
          </w:tcPr>
          <w:p w:rsidR="00D8265E" w:rsidRDefault="00B754F7">
            <w:pPr>
              <w:spacing w:after="0"/>
              <w:jc w:val="center"/>
              <w:rPr>
                <w:rFonts w:ascii="楷体" w:eastAsia="楷体" w:hAnsi="楷体"/>
              </w:rPr>
            </w:pPr>
            <w:r>
              <w:rPr>
                <w:rFonts w:ascii="楷体" w:eastAsia="楷体" w:hAnsi="楷体"/>
              </w:rPr>
              <w:t>2</w:t>
            </w:r>
          </w:p>
        </w:tc>
        <w:tc>
          <w:tcPr>
            <w:tcW w:w="1374" w:type="dxa"/>
            <w:gridSpan w:val="2"/>
            <w:shd w:val="clear" w:color="auto" w:fill="auto"/>
            <w:tcMar>
              <w:left w:w="103" w:type="dxa"/>
            </w:tcMar>
            <w:vAlign w:val="center"/>
          </w:tcPr>
          <w:p w:rsidR="00D8265E" w:rsidRDefault="00B754F7">
            <w:pPr>
              <w:spacing w:after="0"/>
              <w:rPr>
                <w:rFonts w:ascii="楷体" w:eastAsia="楷体" w:hAnsi="楷体"/>
              </w:rPr>
            </w:pPr>
            <w:r>
              <w:rPr>
                <w:rFonts w:ascii="楷体" w:eastAsia="楷体" w:hAnsi="楷体" w:hint="eastAsia"/>
              </w:rPr>
              <w:t>2018.8.15</w:t>
            </w:r>
          </w:p>
        </w:tc>
        <w:tc>
          <w:tcPr>
            <w:tcW w:w="1701" w:type="dxa"/>
          </w:tcPr>
          <w:p w:rsidR="00D8265E" w:rsidRDefault="00B754F7">
            <w:pPr>
              <w:spacing w:after="0"/>
              <w:rPr>
                <w:rFonts w:ascii="楷体" w:eastAsia="楷体" w:hAnsi="楷体"/>
              </w:rPr>
            </w:pPr>
            <w:r>
              <w:rPr>
                <w:rFonts w:ascii="楷体" w:eastAsia="楷体" w:hAnsi="楷体"/>
              </w:rPr>
              <w:t>V</w:t>
            </w:r>
            <w:r>
              <w:rPr>
                <w:rFonts w:ascii="楷体" w:eastAsia="楷体" w:hAnsi="楷体" w:hint="eastAsia"/>
              </w:rPr>
              <w:t>1.2</w:t>
            </w:r>
          </w:p>
        </w:tc>
        <w:tc>
          <w:tcPr>
            <w:tcW w:w="1701" w:type="dxa"/>
            <w:shd w:val="clear" w:color="auto" w:fill="auto"/>
            <w:tcMar>
              <w:left w:w="103" w:type="dxa"/>
            </w:tcMar>
            <w:vAlign w:val="center"/>
          </w:tcPr>
          <w:p w:rsidR="00D8265E" w:rsidRDefault="00B754F7">
            <w:pPr>
              <w:spacing w:after="0"/>
              <w:jc w:val="center"/>
              <w:rPr>
                <w:rFonts w:ascii="楷体" w:eastAsia="楷体" w:hAnsi="楷体"/>
              </w:rPr>
            </w:pPr>
            <w:r>
              <w:rPr>
                <w:rFonts w:ascii="楷体" w:eastAsia="楷体" w:hAnsi="楷体" w:hint="eastAsia"/>
              </w:rPr>
              <w:t>张赟龙</w:t>
            </w:r>
          </w:p>
        </w:tc>
        <w:tc>
          <w:tcPr>
            <w:tcW w:w="4083" w:type="dxa"/>
            <w:shd w:val="clear" w:color="auto" w:fill="auto"/>
            <w:tcMar>
              <w:left w:w="103" w:type="dxa"/>
            </w:tcMar>
            <w:vAlign w:val="center"/>
          </w:tcPr>
          <w:p w:rsidR="00D8265E" w:rsidRDefault="00B754F7">
            <w:pPr>
              <w:spacing w:after="0"/>
              <w:rPr>
                <w:rFonts w:ascii="楷体" w:eastAsia="楷体" w:hAnsi="楷体"/>
              </w:rPr>
            </w:pPr>
            <w:r>
              <w:rPr>
                <w:rFonts w:ascii="楷体" w:eastAsia="楷体" w:hAnsi="楷体" w:hint="eastAsia"/>
              </w:rPr>
              <w:t>增加视频/图片解码相关的数据</w:t>
            </w:r>
          </w:p>
        </w:tc>
      </w:tr>
      <w:tr w:rsidR="00D8265E">
        <w:trPr>
          <w:jc w:val="center"/>
        </w:trPr>
        <w:tc>
          <w:tcPr>
            <w:tcW w:w="1172" w:type="dxa"/>
            <w:shd w:val="clear" w:color="auto" w:fill="auto"/>
            <w:tcMar>
              <w:left w:w="103" w:type="dxa"/>
            </w:tcMar>
            <w:vAlign w:val="center"/>
          </w:tcPr>
          <w:p w:rsidR="00D8265E" w:rsidRDefault="00B754F7">
            <w:pPr>
              <w:spacing w:after="0"/>
              <w:jc w:val="center"/>
              <w:rPr>
                <w:rFonts w:ascii="楷体" w:eastAsia="楷体" w:hAnsi="楷体"/>
              </w:rPr>
            </w:pPr>
            <w:r>
              <w:rPr>
                <w:rFonts w:ascii="楷体" w:eastAsia="楷体" w:hAnsi="楷体"/>
              </w:rPr>
              <w:t>3</w:t>
            </w:r>
          </w:p>
        </w:tc>
        <w:tc>
          <w:tcPr>
            <w:tcW w:w="1374" w:type="dxa"/>
            <w:gridSpan w:val="2"/>
            <w:shd w:val="clear" w:color="auto" w:fill="auto"/>
            <w:tcMar>
              <w:left w:w="103" w:type="dxa"/>
            </w:tcMar>
            <w:vAlign w:val="center"/>
          </w:tcPr>
          <w:p w:rsidR="00D8265E" w:rsidRDefault="00B754F7">
            <w:pPr>
              <w:spacing w:after="0"/>
              <w:rPr>
                <w:rFonts w:ascii="楷体" w:eastAsia="楷体" w:hAnsi="楷体"/>
              </w:rPr>
            </w:pPr>
            <w:r>
              <w:rPr>
                <w:rFonts w:ascii="楷体" w:eastAsia="楷体" w:hAnsi="楷体" w:hint="eastAsia"/>
              </w:rPr>
              <w:t>2018.8.16</w:t>
            </w:r>
          </w:p>
        </w:tc>
        <w:tc>
          <w:tcPr>
            <w:tcW w:w="1701" w:type="dxa"/>
          </w:tcPr>
          <w:p w:rsidR="00D8265E" w:rsidRDefault="00B754F7">
            <w:pPr>
              <w:spacing w:after="0"/>
              <w:rPr>
                <w:rFonts w:ascii="楷体" w:eastAsia="楷体" w:hAnsi="楷体"/>
              </w:rPr>
            </w:pPr>
            <w:r>
              <w:rPr>
                <w:rFonts w:ascii="楷体" w:eastAsia="楷体" w:hAnsi="楷体"/>
              </w:rPr>
              <w:t>V</w:t>
            </w:r>
            <w:r>
              <w:rPr>
                <w:rFonts w:ascii="楷体" w:eastAsia="楷体" w:hAnsi="楷体" w:hint="eastAsia"/>
              </w:rPr>
              <w:t>1.3</w:t>
            </w:r>
          </w:p>
        </w:tc>
        <w:tc>
          <w:tcPr>
            <w:tcW w:w="1701" w:type="dxa"/>
            <w:shd w:val="clear" w:color="auto" w:fill="auto"/>
            <w:tcMar>
              <w:left w:w="103" w:type="dxa"/>
            </w:tcMar>
            <w:vAlign w:val="center"/>
          </w:tcPr>
          <w:p w:rsidR="00D8265E" w:rsidRDefault="00B754F7">
            <w:pPr>
              <w:spacing w:after="0"/>
              <w:jc w:val="center"/>
              <w:rPr>
                <w:rFonts w:ascii="楷体" w:eastAsia="楷体" w:hAnsi="楷体"/>
              </w:rPr>
            </w:pPr>
            <w:r>
              <w:rPr>
                <w:rFonts w:ascii="楷体" w:eastAsia="楷体" w:hAnsi="楷体" w:hint="eastAsia"/>
              </w:rPr>
              <w:t>程归鹏</w:t>
            </w:r>
          </w:p>
        </w:tc>
        <w:tc>
          <w:tcPr>
            <w:tcW w:w="4083" w:type="dxa"/>
            <w:shd w:val="clear" w:color="auto" w:fill="auto"/>
            <w:tcMar>
              <w:left w:w="103" w:type="dxa"/>
            </w:tcMar>
            <w:vAlign w:val="center"/>
          </w:tcPr>
          <w:p w:rsidR="00D8265E" w:rsidRDefault="00B754F7">
            <w:pPr>
              <w:spacing w:after="0"/>
              <w:rPr>
                <w:rFonts w:ascii="楷体" w:eastAsia="楷体" w:hAnsi="楷体"/>
              </w:rPr>
            </w:pPr>
            <w:r>
              <w:rPr>
                <w:rFonts w:ascii="楷体" w:eastAsia="楷体" w:hAnsi="楷体" w:hint="eastAsia"/>
              </w:rPr>
              <w:t>删除和重新回答部分问题，整理格式</w:t>
            </w:r>
          </w:p>
        </w:tc>
      </w:tr>
      <w:tr w:rsidR="00D8265E">
        <w:trPr>
          <w:jc w:val="center"/>
        </w:trPr>
        <w:tc>
          <w:tcPr>
            <w:tcW w:w="1172" w:type="dxa"/>
            <w:shd w:val="clear" w:color="auto" w:fill="auto"/>
            <w:tcMar>
              <w:left w:w="103" w:type="dxa"/>
            </w:tcMar>
            <w:vAlign w:val="center"/>
          </w:tcPr>
          <w:p w:rsidR="00D8265E" w:rsidRDefault="00B754F7">
            <w:pPr>
              <w:spacing w:after="0"/>
              <w:jc w:val="center"/>
              <w:rPr>
                <w:rFonts w:ascii="楷体" w:eastAsia="楷体" w:hAnsi="楷体"/>
              </w:rPr>
            </w:pPr>
            <w:r>
              <w:rPr>
                <w:rFonts w:ascii="楷体" w:eastAsia="楷体" w:hAnsi="楷体" w:hint="eastAsia"/>
              </w:rPr>
              <w:t>4</w:t>
            </w:r>
          </w:p>
        </w:tc>
        <w:tc>
          <w:tcPr>
            <w:tcW w:w="1374" w:type="dxa"/>
            <w:gridSpan w:val="2"/>
            <w:shd w:val="clear" w:color="auto" w:fill="auto"/>
            <w:tcMar>
              <w:left w:w="103" w:type="dxa"/>
            </w:tcMar>
            <w:vAlign w:val="center"/>
          </w:tcPr>
          <w:p w:rsidR="00D8265E" w:rsidRDefault="00B754F7">
            <w:pPr>
              <w:spacing w:after="0"/>
              <w:rPr>
                <w:rFonts w:ascii="楷体" w:eastAsia="楷体" w:hAnsi="楷体"/>
              </w:rPr>
            </w:pPr>
            <w:r>
              <w:rPr>
                <w:rFonts w:ascii="楷体" w:eastAsia="楷体" w:hAnsi="楷体" w:hint="eastAsia"/>
              </w:rPr>
              <w:t>2018.8.16</w:t>
            </w:r>
          </w:p>
        </w:tc>
        <w:tc>
          <w:tcPr>
            <w:tcW w:w="1701" w:type="dxa"/>
          </w:tcPr>
          <w:p w:rsidR="00D8265E" w:rsidRDefault="00B754F7">
            <w:pPr>
              <w:spacing w:after="0"/>
              <w:rPr>
                <w:rFonts w:ascii="楷体" w:eastAsia="楷体" w:hAnsi="楷体"/>
              </w:rPr>
            </w:pPr>
            <w:r>
              <w:rPr>
                <w:rFonts w:ascii="楷体" w:eastAsia="楷体" w:hAnsi="楷体"/>
              </w:rPr>
              <w:t>V</w:t>
            </w:r>
            <w:r>
              <w:rPr>
                <w:rFonts w:ascii="楷体" w:eastAsia="楷体" w:hAnsi="楷体" w:hint="eastAsia"/>
              </w:rPr>
              <w:t>1.4</w:t>
            </w:r>
          </w:p>
        </w:tc>
        <w:tc>
          <w:tcPr>
            <w:tcW w:w="1701" w:type="dxa"/>
            <w:shd w:val="clear" w:color="auto" w:fill="auto"/>
            <w:tcMar>
              <w:left w:w="103" w:type="dxa"/>
            </w:tcMar>
            <w:vAlign w:val="center"/>
          </w:tcPr>
          <w:p w:rsidR="00D8265E" w:rsidRDefault="00B754F7">
            <w:pPr>
              <w:spacing w:after="0"/>
              <w:jc w:val="center"/>
              <w:rPr>
                <w:rFonts w:ascii="楷体" w:eastAsia="楷体" w:hAnsi="楷体"/>
              </w:rPr>
            </w:pPr>
            <w:r>
              <w:rPr>
                <w:rFonts w:ascii="楷体" w:eastAsia="楷体" w:hAnsi="楷体" w:hint="eastAsia"/>
              </w:rPr>
              <w:t>宋琎/陈光/吴林阳等</w:t>
            </w:r>
          </w:p>
        </w:tc>
        <w:tc>
          <w:tcPr>
            <w:tcW w:w="4083" w:type="dxa"/>
            <w:shd w:val="clear" w:color="auto" w:fill="auto"/>
            <w:tcMar>
              <w:left w:w="103" w:type="dxa"/>
            </w:tcMar>
            <w:vAlign w:val="center"/>
          </w:tcPr>
          <w:p w:rsidR="00D8265E" w:rsidRDefault="00B754F7">
            <w:pPr>
              <w:spacing w:after="0"/>
              <w:rPr>
                <w:rFonts w:ascii="楷体" w:eastAsia="楷体" w:hAnsi="楷体"/>
              </w:rPr>
            </w:pPr>
            <w:r>
              <w:rPr>
                <w:rFonts w:ascii="楷体" w:eastAsia="楷体" w:hAnsi="楷体" w:hint="eastAsia"/>
              </w:rPr>
              <w:t>部分有关算子，性能，融合等问题答复。</w:t>
            </w:r>
          </w:p>
        </w:tc>
      </w:tr>
      <w:tr w:rsidR="00D8265E">
        <w:trPr>
          <w:trHeight w:val="90"/>
          <w:jc w:val="center"/>
        </w:trPr>
        <w:tc>
          <w:tcPr>
            <w:tcW w:w="1172" w:type="dxa"/>
            <w:shd w:val="clear" w:color="auto" w:fill="auto"/>
            <w:tcMar>
              <w:left w:w="103" w:type="dxa"/>
            </w:tcMar>
            <w:vAlign w:val="center"/>
          </w:tcPr>
          <w:p w:rsidR="00D8265E" w:rsidRDefault="00B754F7">
            <w:pPr>
              <w:spacing w:after="0"/>
              <w:jc w:val="center"/>
              <w:rPr>
                <w:rFonts w:ascii="楷体" w:eastAsia="楷体" w:hAnsi="楷体"/>
              </w:rPr>
            </w:pPr>
            <w:r>
              <w:rPr>
                <w:rFonts w:ascii="楷体" w:eastAsia="楷体" w:hAnsi="楷体" w:hint="eastAsia"/>
              </w:rPr>
              <w:t>5</w:t>
            </w:r>
          </w:p>
        </w:tc>
        <w:tc>
          <w:tcPr>
            <w:tcW w:w="1374" w:type="dxa"/>
            <w:gridSpan w:val="2"/>
            <w:shd w:val="clear" w:color="auto" w:fill="auto"/>
            <w:tcMar>
              <w:left w:w="103" w:type="dxa"/>
            </w:tcMar>
            <w:vAlign w:val="center"/>
          </w:tcPr>
          <w:p w:rsidR="00D8265E" w:rsidRDefault="00B754F7">
            <w:pPr>
              <w:spacing w:after="0"/>
              <w:rPr>
                <w:rFonts w:ascii="楷体" w:eastAsia="楷体" w:hAnsi="楷体"/>
              </w:rPr>
            </w:pPr>
            <w:r>
              <w:rPr>
                <w:rFonts w:ascii="楷体" w:eastAsia="楷体" w:hAnsi="楷体" w:hint="eastAsia"/>
              </w:rPr>
              <w:t>2018.8.27</w:t>
            </w:r>
          </w:p>
        </w:tc>
        <w:tc>
          <w:tcPr>
            <w:tcW w:w="1701" w:type="dxa"/>
          </w:tcPr>
          <w:p w:rsidR="00D8265E" w:rsidRDefault="00B754F7">
            <w:pPr>
              <w:spacing w:after="0"/>
              <w:rPr>
                <w:rFonts w:ascii="楷体" w:eastAsia="楷体" w:hAnsi="楷体"/>
              </w:rPr>
            </w:pPr>
            <w:r>
              <w:rPr>
                <w:rFonts w:ascii="楷体" w:eastAsia="楷体" w:hAnsi="楷体" w:hint="eastAsia"/>
              </w:rPr>
              <w:t>V2.0</w:t>
            </w:r>
          </w:p>
        </w:tc>
        <w:tc>
          <w:tcPr>
            <w:tcW w:w="1701" w:type="dxa"/>
            <w:shd w:val="clear" w:color="auto" w:fill="auto"/>
            <w:tcMar>
              <w:left w:w="103" w:type="dxa"/>
            </w:tcMar>
            <w:vAlign w:val="center"/>
          </w:tcPr>
          <w:p w:rsidR="00D8265E" w:rsidRDefault="00B754F7">
            <w:pPr>
              <w:spacing w:after="0"/>
              <w:jc w:val="center"/>
              <w:rPr>
                <w:rFonts w:ascii="楷体" w:eastAsia="楷体" w:hAnsi="楷体"/>
              </w:rPr>
            </w:pPr>
            <w:r>
              <w:rPr>
                <w:rFonts w:ascii="楷体" w:eastAsia="楷体" w:hAnsi="楷体" w:hint="eastAsia"/>
              </w:rPr>
              <w:t>刘少礼/刘道福/郭崎/孟小甫等</w:t>
            </w:r>
          </w:p>
        </w:tc>
        <w:tc>
          <w:tcPr>
            <w:tcW w:w="4083" w:type="dxa"/>
            <w:shd w:val="clear" w:color="auto" w:fill="auto"/>
            <w:tcMar>
              <w:left w:w="103" w:type="dxa"/>
            </w:tcMar>
            <w:vAlign w:val="center"/>
          </w:tcPr>
          <w:p w:rsidR="00D8265E" w:rsidRDefault="00B754F7">
            <w:pPr>
              <w:spacing w:after="0"/>
              <w:rPr>
                <w:rFonts w:ascii="楷体" w:eastAsia="楷体" w:hAnsi="楷体"/>
              </w:rPr>
            </w:pPr>
            <w:r>
              <w:rPr>
                <w:rFonts w:ascii="楷体" w:eastAsia="楷体" w:hAnsi="楷体" w:hint="eastAsia"/>
              </w:rPr>
              <w:t>共同修订</w:t>
            </w:r>
          </w:p>
        </w:tc>
      </w:tr>
      <w:tr w:rsidR="00D8265E">
        <w:trPr>
          <w:trHeight w:val="90"/>
          <w:jc w:val="center"/>
        </w:trPr>
        <w:tc>
          <w:tcPr>
            <w:tcW w:w="1172" w:type="dxa"/>
            <w:shd w:val="clear" w:color="auto" w:fill="auto"/>
            <w:tcMar>
              <w:left w:w="103" w:type="dxa"/>
            </w:tcMar>
            <w:vAlign w:val="center"/>
          </w:tcPr>
          <w:p w:rsidR="00D8265E" w:rsidRDefault="00B754F7">
            <w:pPr>
              <w:spacing w:after="0"/>
              <w:jc w:val="center"/>
              <w:rPr>
                <w:rFonts w:ascii="楷体" w:eastAsia="楷体" w:hAnsi="楷体"/>
              </w:rPr>
            </w:pPr>
            <w:r>
              <w:rPr>
                <w:rFonts w:ascii="楷体" w:eastAsia="楷体" w:hAnsi="楷体" w:hint="eastAsia"/>
              </w:rPr>
              <w:t>6</w:t>
            </w:r>
          </w:p>
        </w:tc>
        <w:tc>
          <w:tcPr>
            <w:tcW w:w="1374" w:type="dxa"/>
            <w:gridSpan w:val="2"/>
            <w:shd w:val="clear" w:color="auto" w:fill="auto"/>
            <w:tcMar>
              <w:left w:w="103" w:type="dxa"/>
            </w:tcMar>
            <w:vAlign w:val="center"/>
          </w:tcPr>
          <w:p w:rsidR="00D8265E" w:rsidRDefault="00B754F7">
            <w:pPr>
              <w:spacing w:after="0"/>
              <w:rPr>
                <w:rFonts w:ascii="楷体" w:eastAsia="楷体" w:hAnsi="楷体"/>
              </w:rPr>
            </w:pPr>
            <w:r>
              <w:rPr>
                <w:rFonts w:ascii="楷体" w:eastAsia="楷体" w:hAnsi="楷体" w:hint="eastAsia"/>
              </w:rPr>
              <w:t>2018.9.7</w:t>
            </w:r>
          </w:p>
        </w:tc>
        <w:tc>
          <w:tcPr>
            <w:tcW w:w="1701" w:type="dxa"/>
          </w:tcPr>
          <w:p w:rsidR="00D8265E" w:rsidRDefault="00B754F7">
            <w:pPr>
              <w:spacing w:after="0"/>
              <w:rPr>
                <w:rFonts w:ascii="楷体" w:eastAsia="楷体" w:hAnsi="楷体"/>
              </w:rPr>
            </w:pPr>
            <w:r>
              <w:rPr>
                <w:rFonts w:ascii="楷体" w:eastAsia="楷体" w:hAnsi="楷体" w:hint="eastAsia"/>
              </w:rPr>
              <w:t>V2.1</w:t>
            </w:r>
          </w:p>
        </w:tc>
        <w:tc>
          <w:tcPr>
            <w:tcW w:w="1701" w:type="dxa"/>
            <w:shd w:val="clear" w:color="auto" w:fill="auto"/>
            <w:tcMar>
              <w:left w:w="103" w:type="dxa"/>
            </w:tcMar>
            <w:vAlign w:val="center"/>
          </w:tcPr>
          <w:p w:rsidR="00D8265E" w:rsidRDefault="00B754F7">
            <w:pPr>
              <w:spacing w:after="0"/>
              <w:jc w:val="center"/>
              <w:rPr>
                <w:rFonts w:ascii="楷体" w:eastAsia="楷体" w:hAnsi="楷体"/>
              </w:rPr>
            </w:pPr>
            <w:r>
              <w:rPr>
                <w:rFonts w:ascii="楷体" w:eastAsia="楷体" w:hAnsi="楷体" w:hint="eastAsia"/>
              </w:rPr>
              <w:t>卞景山</w:t>
            </w:r>
          </w:p>
        </w:tc>
        <w:tc>
          <w:tcPr>
            <w:tcW w:w="4083" w:type="dxa"/>
            <w:shd w:val="clear" w:color="auto" w:fill="auto"/>
            <w:tcMar>
              <w:left w:w="103" w:type="dxa"/>
            </w:tcMar>
            <w:vAlign w:val="center"/>
          </w:tcPr>
          <w:p w:rsidR="00D8265E" w:rsidRDefault="00B754F7">
            <w:pPr>
              <w:spacing w:after="0"/>
              <w:rPr>
                <w:rFonts w:ascii="楷体" w:eastAsia="楷体" w:hAnsi="楷体"/>
              </w:rPr>
            </w:pPr>
            <w:r>
              <w:rPr>
                <w:rFonts w:ascii="楷体" w:eastAsia="楷体" w:hAnsi="楷体" w:hint="eastAsia"/>
              </w:rPr>
              <w:t>更新解码性能</w:t>
            </w:r>
          </w:p>
        </w:tc>
      </w:tr>
      <w:tr w:rsidR="00D8265E">
        <w:trPr>
          <w:trHeight w:val="90"/>
          <w:jc w:val="center"/>
        </w:trPr>
        <w:tc>
          <w:tcPr>
            <w:tcW w:w="1172" w:type="dxa"/>
            <w:shd w:val="clear" w:color="auto" w:fill="auto"/>
            <w:tcMar>
              <w:left w:w="103" w:type="dxa"/>
            </w:tcMar>
            <w:vAlign w:val="center"/>
          </w:tcPr>
          <w:p w:rsidR="00D8265E" w:rsidRDefault="00B754F7">
            <w:pPr>
              <w:spacing w:after="0"/>
              <w:jc w:val="center"/>
              <w:rPr>
                <w:rFonts w:ascii="楷体" w:eastAsia="楷体" w:hAnsi="楷体"/>
              </w:rPr>
            </w:pPr>
            <w:r>
              <w:rPr>
                <w:rFonts w:ascii="楷体" w:eastAsia="楷体" w:hAnsi="楷体" w:hint="eastAsia"/>
              </w:rPr>
              <w:t>7</w:t>
            </w:r>
          </w:p>
        </w:tc>
        <w:tc>
          <w:tcPr>
            <w:tcW w:w="1374" w:type="dxa"/>
            <w:gridSpan w:val="2"/>
            <w:shd w:val="clear" w:color="auto" w:fill="auto"/>
            <w:tcMar>
              <w:left w:w="103" w:type="dxa"/>
            </w:tcMar>
            <w:vAlign w:val="center"/>
          </w:tcPr>
          <w:p w:rsidR="00D8265E" w:rsidRDefault="00B754F7">
            <w:pPr>
              <w:spacing w:after="0"/>
              <w:rPr>
                <w:rFonts w:ascii="楷体" w:eastAsia="楷体" w:hAnsi="楷体"/>
              </w:rPr>
            </w:pPr>
            <w:r>
              <w:rPr>
                <w:rFonts w:ascii="楷体" w:eastAsia="楷体" w:hAnsi="楷体" w:hint="eastAsia"/>
              </w:rPr>
              <w:t>2018.10.23</w:t>
            </w:r>
          </w:p>
        </w:tc>
        <w:tc>
          <w:tcPr>
            <w:tcW w:w="1701" w:type="dxa"/>
          </w:tcPr>
          <w:p w:rsidR="00D8265E" w:rsidRDefault="00B754F7">
            <w:pPr>
              <w:spacing w:after="0"/>
              <w:rPr>
                <w:rFonts w:ascii="楷体" w:eastAsia="楷体" w:hAnsi="楷体"/>
              </w:rPr>
            </w:pPr>
            <w:r>
              <w:rPr>
                <w:rFonts w:ascii="楷体" w:eastAsia="楷体" w:hAnsi="楷体" w:hint="eastAsia"/>
              </w:rPr>
              <w:t>V2.2</w:t>
            </w:r>
          </w:p>
        </w:tc>
        <w:tc>
          <w:tcPr>
            <w:tcW w:w="1701" w:type="dxa"/>
            <w:shd w:val="clear" w:color="auto" w:fill="auto"/>
            <w:tcMar>
              <w:left w:w="103" w:type="dxa"/>
            </w:tcMar>
            <w:vAlign w:val="center"/>
          </w:tcPr>
          <w:p w:rsidR="00D8265E" w:rsidRDefault="00B754F7">
            <w:pPr>
              <w:spacing w:after="0"/>
              <w:jc w:val="center"/>
              <w:rPr>
                <w:rFonts w:ascii="楷体" w:eastAsia="楷体" w:hAnsi="楷体"/>
              </w:rPr>
            </w:pPr>
            <w:r>
              <w:rPr>
                <w:rFonts w:ascii="楷体" w:eastAsia="楷体" w:hAnsi="楷体" w:hint="eastAsia"/>
              </w:rPr>
              <w:t>季雨娇</w:t>
            </w:r>
          </w:p>
        </w:tc>
        <w:tc>
          <w:tcPr>
            <w:tcW w:w="4083" w:type="dxa"/>
            <w:shd w:val="clear" w:color="auto" w:fill="auto"/>
            <w:tcMar>
              <w:left w:w="103" w:type="dxa"/>
            </w:tcMar>
            <w:vAlign w:val="center"/>
          </w:tcPr>
          <w:p w:rsidR="00D8265E" w:rsidRDefault="00B754F7">
            <w:pPr>
              <w:spacing w:after="0"/>
              <w:rPr>
                <w:rFonts w:ascii="楷体" w:eastAsia="楷体" w:hAnsi="楷体"/>
              </w:rPr>
            </w:pPr>
            <w:r>
              <w:rPr>
                <w:rFonts w:ascii="楷体" w:eastAsia="楷体" w:hAnsi="楷体" w:hint="eastAsia"/>
              </w:rPr>
              <w:t>增加部分详细内容</w:t>
            </w:r>
          </w:p>
        </w:tc>
      </w:tr>
      <w:tr w:rsidR="00B2204E">
        <w:trPr>
          <w:trHeight w:val="90"/>
          <w:jc w:val="center"/>
        </w:trPr>
        <w:tc>
          <w:tcPr>
            <w:tcW w:w="1172" w:type="dxa"/>
            <w:shd w:val="clear" w:color="auto" w:fill="auto"/>
            <w:tcMar>
              <w:left w:w="103" w:type="dxa"/>
            </w:tcMar>
            <w:vAlign w:val="center"/>
          </w:tcPr>
          <w:p w:rsidR="00B2204E" w:rsidRDefault="00B2204E">
            <w:pPr>
              <w:spacing w:after="0"/>
              <w:jc w:val="center"/>
              <w:rPr>
                <w:rFonts w:ascii="楷体" w:eastAsia="楷体" w:hAnsi="楷体" w:hint="eastAsia"/>
              </w:rPr>
            </w:pPr>
            <w:r>
              <w:rPr>
                <w:rFonts w:ascii="楷体" w:eastAsia="楷体" w:hAnsi="楷体" w:hint="eastAsia"/>
              </w:rPr>
              <w:t>8</w:t>
            </w:r>
          </w:p>
        </w:tc>
        <w:tc>
          <w:tcPr>
            <w:tcW w:w="1374" w:type="dxa"/>
            <w:gridSpan w:val="2"/>
            <w:shd w:val="clear" w:color="auto" w:fill="auto"/>
            <w:tcMar>
              <w:left w:w="103" w:type="dxa"/>
            </w:tcMar>
            <w:vAlign w:val="center"/>
          </w:tcPr>
          <w:p w:rsidR="00B2204E" w:rsidRDefault="00B2204E">
            <w:pPr>
              <w:spacing w:after="0"/>
              <w:rPr>
                <w:rFonts w:ascii="楷体" w:eastAsia="楷体" w:hAnsi="楷体" w:hint="eastAsia"/>
              </w:rPr>
            </w:pPr>
            <w:r>
              <w:rPr>
                <w:rFonts w:ascii="楷体" w:eastAsia="楷体" w:hAnsi="楷体" w:hint="eastAsia"/>
              </w:rPr>
              <w:t>2018.12.13</w:t>
            </w:r>
          </w:p>
        </w:tc>
        <w:tc>
          <w:tcPr>
            <w:tcW w:w="1701" w:type="dxa"/>
          </w:tcPr>
          <w:p w:rsidR="00B2204E" w:rsidRDefault="00B2204E">
            <w:pPr>
              <w:spacing w:after="0"/>
              <w:rPr>
                <w:rFonts w:ascii="楷体" w:eastAsia="楷体" w:hAnsi="楷体" w:hint="eastAsia"/>
              </w:rPr>
            </w:pPr>
            <w:r>
              <w:rPr>
                <w:rFonts w:ascii="楷体" w:eastAsia="楷体" w:hAnsi="楷体" w:hint="eastAsia"/>
              </w:rPr>
              <w:t>V2.3</w:t>
            </w:r>
          </w:p>
        </w:tc>
        <w:tc>
          <w:tcPr>
            <w:tcW w:w="1701" w:type="dxa"/>
            <w:shd w:val="clear" w:color="auto" w:fill="auto"/>
            <w:tcMar>
              <w:left w:w="103" w:type="dxa"/>
            </w:tcMar>
            <w:vAlign w:val="center"/>
          </w:tcPr>
          <w:p w:rsidR="00B2204E" w:rsidRDefault="00B2204E">
            <w:pPr>
              <w:spacing w:after="0"/>
              <w:jc w:val="center"/>
              <w:rPr>
                <w:rFonts w:ascii="楷体" w:eastAsia="楷体" w:hAnsi="楷体" w:hint="eastAsia"/>
              </w:rPr>
            </w:pPr>
            <w:r>
              <w:rPr>
                <w:rFonts w:ascii="楷体" w:eastAsia="楷体" w:hAnsi="楷体" w:hint="eastAsia"/>
              </w:rPr>
              <w:t>程归鹏</w:t>
            </w:r>
          </w:p>
        </w:tc>
        <w:tc>
          <w:tcPr>
            <w:tcW w:w="4083" w:type="dxa"/>
            <w:shd w:val="clear" w:color="auto" w:fill="auto"/>
            <w:tcMar>
              <w:left w:w="103" w:type="dxa"/>
            </w:tcMar>
            <w:vAlign w:val="center"/>
          </w:tcPr>
          <w:p w:rsidR="00B2204E" w:rsidRDefault="00B2204E" w:rsidP="00DC2E34">
            <w:pPr>
              <w:spacing w:after="0"/>
              <w:rPr>
                <w:rFonts w:ascii="楷体" w:eastAsia="楷体" w:hAnsi="楷体" w:hint="eastAsia"/>
              </w:rPr>
            </w:pPr>
            <w:r>
              <w:rPr>
                <w:rFonts w:ascii="楷体" w:eastAsia="楷体" w:hAnsi="楷体" w:hint="eastAsia"/>
              </w:rPr>
              <w:t>修正</w:t>
            </w:r>
            <w:r w:rsidR="00DC2E34">
              <w:rPr>
                <w:rFonts w:ascii="楷体" w:eastAsia="楷体" w:hAnsi="楷体" w:hint="eastAsia"/>
              </w:rPr>
              <w:t>/删除</w:t>
            </w:r>
            <w:r>
              <w:rPr>
                <w:rFonts w:ascii="楷体" w:eastAsia="楷体" w:hAnsi="楷体" w:hint="eastAsia"/>
              </w:rPr>
              <w:t>部分不准确描述</w:t>
            </w:r>
          </w:p>
        </w:tc>
      </w:tr>
    </w:tbl>
    <w:p w:rsidR="00D8265E" w:rsidRDefault="00D8265E">
      <w:pPr>
        <w:spacing w:line="220" w:lineRule="atLeast"/>
        <w:rPr>
          <w:rFonts w:ascii="楷体" w:eastAsia="楷体" w:hAnsi="楷体"/>
          <w:sz w:val="30"/>
          <w:szCs w:val="30"/>
        </w:rPr>
      </w:pPr>
    </w:p>
    <w:p w:rsidR="00D8265E" w:rsidRDefault="00D8265E">
      <w:pPr>
        <w:spacing w:line="220" w:lineRule="atLeast"/>
        <w:rPr>
          <w:rFonts w:ascii="楷体" w:eastAsia="楷体" w:hAnsi="楷体"/>
          <w:sz w:val="30"/>
          <w:szCs w:val="30"/>
        </w:rPr>
      </w:pPr>
    </w:p>
    <w:p w:rsidR="00D8265E" w:rsidRDefault="00D8265E">
      <w:pPr>
        <w:spacing w:line="220" w:lineRule="atLeast"/>
        <w:rPr>
          <w:rFonts w:ascii="楷体" w:eastAsia="楷体" w:hAnsi="楷体"/>
          <w:sz w:val="30"/>
          <w:szCs w:val="30"/>
        </w:rPr>
      </w:pPr>
    </w:p>
    <w:p w:rsidR="00D8265E" w:rsidRDefault="00D8265E">
      <w:pPr>
        <w:spacing w:line="220" w:lineRule="atLeast"/>
        <w:rPr>
          <w:rFonts w:ascii="楷体" w:eastAsia="楷体" w:hAnsi="楷体"/>
          <w:sz w:val="30"/>
          <w:szCs w:val="30"/>
        </w:rPr>
      </w:pPr>
    </w:p>
    <w:p w:rsidR="00D8265E" w:rsidRDefault="00D8265E">
      <w:pPr>
        <w:spacing w:line="220" w:lineRule="atLeast"/>
        <w:rPr>
          <w:rFonts w:ascii="楷体" w:eastAsia="楷体" w:hAnsi="楷体"/>
          <w:sz w:val="30"/>
          <w:szCs w:val="30"/>
        </w:rPr>
      </w:pPr>
    </w:p>
    <w:p w:rsidR="00D8265E" w:rsidRDefault="00D8265E">
      <w:pPr>
        <w:spacing w:line="220" w:lineRule="atLeast"/>
        <w:rPr>
          <w:rFonts w:ascii="楷体" w:eastAsia="楷体" w:hAnsi="楷体"/>
          <w:sz w:val="30"/>
          <w:szCs w:val="30"/>
        </w:rPr>
      </w:pPr>
    </w:p>
    <w:p w:rsidR="00D8265E" w:rsidRDefault="00D8265E">
      <w:pPr>
        <w:spacing w:line="220" w:lineRule="atLeast"/>
        <w:rPr>
          <w:rFonts w:ascii="楷体" w:eastAsia="楷体" w:hAnsi="楷体"/>
          <w:sz w:val="30"/>
          <w:szCs w:val="30"/>
        </w:rPr>
      </w:pPr>
    </w:p>
    <w:p w:rsidR="00D8265E" w:rsidRDefault="00D8265E">
      <w:pPr>
        <w:spacing w:line="220" w:lineRule="atLeast"/>
        <w:rPr>
          <w:rFonts w:ascii="楷体" w:eastAsia="楷体" w:hAnsi="楷体"/>
          <w:sz w:val="30"/>
          <w:szCs w:val="30"/>
        </w:rPr>
      </w:pPr>
    </w:p>
    <w:p w:rsidR="00D8265E" w:rsidRDefault="00D8265E">
      <w:pPr>
        <w:spacing w:line="220" w:lineRule="atLeast"/>
        <w:rPr>
          <w:rFonts w:ascii="楷体" w:eastAsia="楷体" w:hAnsi="楷体"/>
          <w:sz w:val="30"/>
          <w:szCs w:val="30"/>
        </w:rPr>
      </w:pPr>
    </w:p>
    <w:p w:rsidR="00D8265E" w:rsidRDefault="00D8265E">
      <w:pPr>
        <w:spacing w:line="220" w:lineRule="atLeast"/>
        <w:rPr>
          <w:rFonts w:ascii="楷体" w:eastAsia="楷体" w:hAnsi="楷体"/>
          <w:sz w:val="30"/>
          <w:szCs w:val="30"/>
        </w:rPr>
      </w:pPr>
    </w:p>
    <w:p w:rsidR="00D8265E" w:rsidRDefault="00D8265E">
      <w:pPr>
        <w:spacing w:line="220" w:lineRule="atLeast"/>
        <w:rPr>
          <w:rFonts w:ascii="楷体" w:eastAsia="楷体" w:hAnsi="楷体"/>
          <w:sz w:val="30"/>
          <w:szCs w:val="30"/>
        </w:rPr>
      </w:pPr>
    </w:p>
    <w:p w:rsidR="00D8265E" w:rsidRDefault="00D8265E">
      <w:pPr>
        <w:spacing w:line="220" w:lineRule="atLeast"/>
        <w:rPr>
          <w:rFonts w:ascii="楷体" w:eastAsia="楷体" w:hAnsi="楷体"/>
          <w:sz w:val="30"/>
          <w:szCs w:val="30"/>
        </w:rPr>
      </w:pPr>
    </w:p>
    <w:p w:rsidR="00D8265E" w:rsidRDefault="00D8265E">
      <w:pPr>
        <w:spacing w:line="220" w:lineRule="atLeast"/>
        <w:rPr>
          <w:rFonts w:ascii="楷体" w:eastAsia="楷体" w:hAnsi="楷体"/>
          <w:sz w:val="30"/>
          <w:szCs w:val="30"/>
        </w:rPr>
      </w:pPr>
    </w:p>
    <w:bookmarkStart w:id="0" w:name="_GoBack" w:displacedByCustomXml="next"/>
    <w:bookmarkEnd w:id="0" w:displacedByCustomXml="next"/>
    <w:sdt>
      <w:sdtPr>
        <w:rPr>
          <w:rFonts w:ascii="楷体" w:eastAsia="楷体" w:hAnsi="楷体"/>
          <w:lang w:val="zh-CN"/>
        </w:rPr>
        <w:id w:val="2812784"/>
        <w:docPartObj>
          <w:docPartGallery w:val="Table of Contents"/>
          <w:docPartUnique/>
        </w:docPartObj>
      </w:sdtPr>
      <w:sdtEndPr>
        <w:rPr>
          <w:lang w:val="en-US"/>
        </w:rPr>
      </w:sdtEndPr>
      <w:sdtContent>
        <w:p w:rsidR="00D8265E" w:rsidRPr="0047692C" w:rsidRDefault="00B754F7">
          <w:pPr>
            <w:jc w:val="center"/>
          </w:pPr>
          <w:r w:rsidRPr="0047692C">
            <w:rPr>
              <w:rFonts w:ascii="宋体" w:eastAsia="宋体" w:hAnsi="宋体"/>
              <w:sz w:val="21"/>
            </w:rPr>
            <w:t>目录</w:t>
          </w:r>
        </w:p>
        <w:p w:rsidR="0047692C" w:rsidRPr="0047692C" w:rsidRDefault="00BF66CE">
          <w:pPr>
            <w:pStyle w:val="20"/>
            <w:tabs>
              <w:tab w:val="left" w:pos="630"/>
              <w:tab w:val="right" w:leader="dot" w:pos="8296"/>
            </w:tabs>
            <w:rPr>
              <w:noProof/>
              <w:kern w:val="2"/>
              <w:sz w:val="21"/>
            </w:rPr>
          </w:pPr>
          <w:r w:rsidRPr="0047692C">
            <w:rPr>
              <w:rFonts w:ascii="楷体" w:eastAsia="楷体" w:hAnsi="楷体"/>
            </w:rPr>
            <w:fldChar w:fldCharType="begin"/>
          </w:r>
          <w:r w:rsidR="00B754F7" w:rsidRPr="0047692C">
            <w:rPr>
              <w:rFonts w:ascii="楷体" w:eastAsia="楷体" w:hAnsi="楷体"/>
            </w:rPr>
            <w:instrText xml:space="preserve"> TOC \o "1-3" \h \z \u </w:instrText>
          </w:r>
          <w:r w:rsidRPr="0047692C">
            <w:rPr>
              <w:rFonts w:ascii="楷体" w:eastAsia="楷体" w:hAnsi="楷体"/>
            </w:rPr>
            <w:fldChar w:fldCharType="separate"/>
          </w:r>
          <w:hyperlink w:anchor="_Toc532484047" w:history="1">
            <w:r w:rsidR="0047692C" w:rsidRPr="0047692C">
              <w:rPr>
                <w:rStyle w:val="a9"/>
                <w:noProof/>
              </w:rPr>
              <w:t>1.</w:t>
            </w:r>
            <w:r w:rsidR="0047692C" w:rsidRPr="0047692C">
              <w:rPr>
                <w:noProof/>
                <w:kern w:val="2"/>
                <w:sz w:val="21"/>
              </w:rPr>
              <w:tab/>
            </w:r>
            <w:r w:rsidR="0047692C" w:rsidRPr="0047692C">
              <w:rPr>
                <w:rStyle w:val="a9"/>
                <w:rFonts w:ascii="楷体" w:eastAsia="楷体" w:hAnsi="楷体" w:hint="eastAsia"/>
                <w:noProof/>
              </w:rPr>
              <w:t>芯片架构</w:t>
            </w:r>
            <w:r w:rsidR="0047692C" w:rsidRPr="0047692C">
              <w:rPr>
                <w:noProof/>
                <w:webHidden/>
              </w:rPr>
              <w:tab/>
            </w:r>
            <w:r w:rsidR="0047692C" w:rsidRPr="0047692C">
              <w:rPr>
                <w:noProof/>
                <w:webHidden/>
              </w:rPr>
              <w:fldChar w:fldCharType="begin"/>
            </w:r>
            <w:r w:rsidR="0047692C" w:rsidRPr="0047692C">
              <w:rPr>
                <w:noProof/>
                <w:webHidden/>
              </w:rPr>
              <w:instrText xml:space="preserve"> PAGEREF _Toc532484047 \h </w:instrText>
            </w:r>
            <w:r w:rsidR="0047692C" w:rsidRPr="0047692C">
              <w:rPr>
                <w:noProof/>
                <w:webHidden/>
              </w:rPr>
            </w:r>
            <w:r w:rsidR="0047692C" w:rsidRPr="0047692C">
              <w:rPr>
                <w:noProof/>
                <w:webHidden/>
              </w:rPr>
              <w:fldChar w:fldCharType="separate"/>
            </w:r>
            <w:r w:rsidR="0047692C" w:rsidRPr="0047692C">
              <w:rPr>
                <w:noProof/>
                <w:webHidden/>
              </w:rPr>
              <w:t>6</w:t>
            </w:r>
            <w:r w:rsidR="0047692C"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048" w:history="1">
            <w:r w:rsidRPr="0047692C">
              <w:rPr>
                <w:rStyle w:val="a9"/>
                <w:rFonts w:ascii="楷体" w:eastAsia="楷体" w:hAnsi="楷体"/>
                <w:noProof/>
              </w:rPr>
              <w:t>1.1 MLU100/MLU100+</w:t>
            </w:r>
            <w:r w:rsidRPr="0047692C">
              <w:rPr>
                <w:rStyle w:val="a9"/>
                <w:rFonts w:ascii="楷体" w:eastAsia="楷体" w:hAnsi="楷体" w:hint="eastAsia"/>
                <w:noProof/>
              </w:rPr>
              <w:t>是否支持训练和推理？</w:t>
            </w:r>
            <w:r w:rsidRPr="0047692C">
              <w:rPr>
                <w:noProof/>
                <w:webHidden/>
              </w:rPr>
              <w:tab/>
            </w:r>
            <w:r w:rsidRPr="0047692C">
              <w:rPr>
                <w:noProof/>
                <w:webHidden/>
              </w:rPr>
              <w:fldChar w:fldCharType="begin"/>
            </w:r>
            <w:r w:rsidRPr="0047692C">
              <w:rPr>
                <w:noProof/>
                <w:webHidden/>
              </w:rPr>
              <w:instrText xml:space="preserve"> PAGEREF _Toc532484048 \h </w:instrText>
            </w:r>
            <w:r w:rsidRPr="0047692C">
              <w:rPr>
                <w:noProof/>
                <w:webHidden/>
              </w:rPr>
            </w:r>
            <w:r w:rsidRPr="0047692C">
              <w:rPr>
                <w:noProof/>
                <w:webHidden/>
              </w:rPr>
              <w:fldChar w:fldCharType="separate"/>
            </w:r>
            <w:r w:rsidRPr="0047692C">
              <w:rPr>
                <w:noProof/>
                <w:webHidden/>
              </w:rPr>
              <w:t>6</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049" w:history="1">
            <w:r w:rsidRPr="0047692C">
              <w:rPr>
                <w:rStyle w:val="a9"/>
                <w:rFonts w:ascii="楷体" w:eastAsia="楷体" w:hAnsi="楷体"/>
                <w:noProof/>
              </w:rPr>
              <w:t>1.2 MLU100/MLU100+</w:t>
            </w:r>
            <w:r w:rsidRPr="0047692C">
              <w:rPr>
                <w:rStyle w:val="a9"/>
                <w:rFonts w:ascii="楷体" w:eastAsia="楷体" w:hAnsi="楷体" w:hint="eastAsia"/>
                <w:noProof/>
              </w:rPr>
              <w:t>所使用的芯片是什么架构？</w:t>
            </w:r>
            <w:r w:rsidRPr="0047692C">
              <w:rPr>
                <w:noProof/>
                <w:webHidden/>
              </w:rPr>
              <w:tab/>
            </w:r>
            <w:r w:rsidRPr="0047692C">
              <w:rPr>
                <w:noProof/>
                <w:webHidden/>
              </w:rPr>
              <w:fldChar w:fldCharType="begin"/>
            </w:r>
            <w:r w:rsidRPr="0047692C">
              <w:rPr>
                <w:noProof/>
                <w:webHidden/>
              </w:rPr>
              <w:instrText xml:space="preserve"> PAGEREF _Toc532484049 \h </w:instrText>
            </w:r>
            <w:r w:rsidRPr="0047692C">
              <w:rPr>
                <w:noProof/>
                <w:webHidden/>
              </w:rPr>
            </w:r>
            <w:r w:rsidRPr="0047692C">
              <w:rPr>
                <w:noProof/>
                <w:webHidden/>
              </w:rPr>
              <w:fldChar w:fldCharType="separate"/>
            </w:r>
            <w:r w:rsidRPr="0047692C">
              <w:rPr>
                <w:noProof/>
                <w:webHidden/>
              </w:rPr>
              <w:t>6</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050" w:history="1">
            <w:r w:rsidRPr="0047692C">
              <w:rPr>
                <w:rStyle w:val="a9"/>
                <w:rFonts w:ascii="楷体" w:eastAsia="楷体" w:hAnsi="楷体"/>
                <w:noProof/>
              </w:rPr>
              <w:t xml:space="preserve">1.3 </w:t>
            </w:r>
            <w:r w:rsidRPr="0047692C">
              <w:rPr>
                <w:rStyle w:val="a9"/>
                <w:rFonts w:ascii="楷体" w:eastAsia="楷体" w:hAnsi="楷体" w:hint="eastAsia"/>
                <w:noProof/>
              </w:rPr>
              <w:t>什么是</w:t>
            </w:r>
            <w:r w:rsidRPr="0047692C">
              <w:rPr>
                <w:rStyle w:val="a9"/>
                <w:rFonts w:ascii="楷体" w:eastAsia="楷体" w:hAnsi="楷体"/>
                <w:noProof/>
              </w:rPr>
              <w:t>BLOCK</w:t>
            </w:r>
            <w:r w:rsidRPr="0047692C">
              <w:rPr>
                <w:rStyle w:val="a9"/>
                <w:rFonts w:ascii="楷体" w:eastAsia="楷体" w:hAnsi="楷体" w:hint="eastAsia"/>
                <w:noProof/>
              </w:rPr>
              <w:t>及</w:t>
            </w:r>
            <w:r w:rsidRPr="0047692C">
              <w:rPr>
                <w:rStyle w:val="a9"/>
                <w:rFonts w:ascii="楷体" w:eastAsia="楷体" w:hAnsi="楷体"/>
                <w:noProof/>
              </w:rPr>
              <w:t>UNION2</w:t>
            </w:r>
            <w:r w:rsidRPr="0047692C">
              <w:rPr>
                <w:rStyle w:val="a9"/>
                <w:rFonts w:ascii="楷体" w:eastAsia="楷体" w:hAnsi="楷体" w:hint="eastAsia"/>
                <w:noProof/>
              </w:rPr>
              <w:t>模式？</w:t>
            </w:r>
            <w:r w:rsidRPr="0047692C">
              <w:rPr>
                <w:noProof/>
                <w:webHidden/>
              </w:rPr>
              <w:tab/>
            </w:r>
            <w:r w:rsidRPr="0047692C">
              <w:rPr>
                <w:noProof/>
                <w:webHidden/>
              </w:rPr>
              <w:fldChar w:fldCharType="begin"/>
            </w:r>
            <w:r w:rsidRPr="0047692C">
              <w:rPr>
                <w:noProof/>
                <w:webHidden/>
              </w:rPr>
              <w:instrText xml:space="preserve"> PAGEREF _Toc532484050 \h </w:instrText>
            </w:r>
            <w:r w:rsidRPr="0047692C">
              <w:rPr>
                <w:noProof/>
                <w:webHidden/>
              </w:rPr>
            </w:r>
            <w:r w:rsidRPr="0047692C">
              <w:rPr>
                <w:noProof/>
                <w:webHidden/>
              </w:rPr>
              <w:fldChar w:fldCharType="separate"/>
            </w:r>
            <w:r w:rsidRPr="0047692C">
              <w:rPr>
                <w:noProof/>
                <w:webHidden/>
              </w:rPr>
              <w:t>6</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051" w:history="1">
            <w:r w:rsidRPr="0047692C">
              <w:rPr>
                <w:rStyle w:val="a9"/>
                <w:rFonts w:ascii="楷体" w:eastAsia="楷体" w:hAnsi="楷体"/>
                <w:noProof/>
              </w:rPr>
              <w:t>1.4 MLU100/MLU100+</w:t>
            </w:r>
            <w:r w:rsidRPr="0047692C">
              <w:rPr>
                <w:rStyle w:val="a9"/>
                <w:rFonts w:ascii="楷体" w:eastAsia="楷体" w:hAnsi="楷体" w:hint="eastAsia"/>
                <w:noProof/>
              </w:rPr>
              <w:t>内存容量及带宽分别是多少？</w:t>
            </w:r>
            <w:r w:rsidRPr="0047692C">
              <w:rPr>
                <w:noProof/>
                <w:webHidden/>
              </w:rPr>
              <w:tab/>
            </w:r>
            <w:r w:rsidRPr="0047692C">
              <w:rPr>
                <w:noProof/>
                <w:webHidden/>
              </w:rPr>
              <w:fldChar w:fldCharType="begin"/>
            </w:r>
            <w:r w:rsidRPr="0047692C">
              <w:rPr>
                <w:noProof/>
                <w:webHidden/>
              </w:rPr>
              <w:instrText xml:space="preserve"> PAGEREF _Toc532484051 \h </w:instrText>
            </w:r>
            <w:r w:rsidRPr="0047692C">
              <w:rPr>
                <w:noProof/>
                <w:webHidden/>
              </w:rPr>
            </w:r>
            <w:r w:rsidRPr="0047692C">
              <w:rPr>
                <w:noProof/>
                <w:webHidden/>
              </w:rPr>
              <w:fldChar w:fldCharType="separate"/>
            </w:r>
            <w:r w:rsidRPr="0047692C">
              <w:rPr>
                <w:noProof/>
                <w:webHidden/>
              </w:rPr>
              <w:t>6</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052" w:history="1">
            <w:r w:rsidRPr="0047692C">
              <w:rPr>
                <w:rStyle w:val="a9"/>
                <w:rFonts w:ascii="楷体" w:eastAsia="楷体" w:hAnsi="楷体"/>
                <w:noProof/>
              </w:rPr>
              <w:t>1.5 MLU100/MLU100+</w:t>
            </w:r>
            <w:r w:rsidRPr="0047692C">
              <w:rPr>
                <w:rStyle w:val="a9"/>
                <w:rFonts w:ascii="楷体" w:eastAsia="楷体" w:hAnsi="楷体" w:hint="eastAsia"/>
                <w:noProof/>
              </w:rPr>
              <w:t>支持几种运算精度？</w:t>
            </w:r>
            <w:r w:rsidRPr="0047692C">
              <w:rPr>
                <w:noProof/>
                <w:webHidden/>
              </w:rPr>
              <w:tab/>
            </w:r>
            <w:r w:rsidRPr="0047692C">
              <w:rPr>
                <w:noProof/>
                <w:webHidden/>
              </w:rPr>
              <w:fldChar w:fldCharType="begin"/>
            </w:r>
            <w:r w:rsidRPr="0047692C">
              <w:rPr>
                <w:noProof/>
                <w:webHidden/>
              </w:rPr>
              <w:instrText xml:space="preserve"> PAGEREF _Toc532484052 \h </w:instrText>
            </w:r>
            <w:r w:rsidRPr="0047692C">
              <w:rPr>
                <w:noProof/>
                <w:webHidden/>
              </w:rPr>
            </w:r>
            <w:r w:rsidRPr="0047692C">
              <w:rPr>
                <w:noProof/>
                <w:webHidden/>
              </w:rPr>
              <w:fldChar w:fldCharType="separate"/>
            </w:r>
            <w:r w:rsidRPr="0047692C">
              <w:rPr>
                <w:noProof/>
                <w:webHidden/>
              </w:rPr>
              <w:t>6</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053" w:history="1">
            <w:r w:rsidRPr="0047692C">
              <w:rPr>
                <w:rStyle w:val="a9"/>
                <w:rFonts w:ascii="楷体" w:eastAsia="楷体" w:hAnsi="楷体"/>
                <w:noProof/>
              </w:rPr>
              <w:t>1.6 MLU100/MLU100+ fp16/int8</w:t>
            </w:r>
            <w:r w:rsidRPr="0047692C">
              <w:rPr>
                <w:rStyle w:val="a9"/>
                <w:rFonts w:ascii="楷体" w:eastAsia="楷体" w:hAnsi="楷体" w:hint="eastAsia"/>
                <w:noProof/>
              </w:rPr>
              <w:t>和</w:t>
            </w:r>
            <w:r w:rsidRPr="0047692C">
              <w:rPr>
                <w:rStyle w:val="a9"/>
                <w:rFonts w:ascii="楷体" w:eastAsia="楷体" w:hAnsi="楷体"/>
                <w:noProof/>
              </w:rPr>
              <w:t>fp32</w:t>
            </w:r>
            <w:r w:rsidRPr="0047692C">
              <w:rPr>
                <w:rStyle w:val="a9"/>
                <w:rFonts w:ascii="楷体" w:eastAsia="楷体" w:hAnsi="楷体" w:hint="eastAsia"/>
                <w:noProof/>
              </w:rPr>
              <w:t>运算精度的误差是多少？</w:t>
            </w:r>
            <w:r w:rsidRPr="0047692C">
              <w:rPr>
                <w:noProof/>
                <w:webHidden/>
              </w:rPr>
              <w:tab/>
            </w:r>
            <w:r w:rsidRPr="0047692C">
              <w:rPr>
                <w:noProof/>
                <w:webHidden/>
              </w:rPr>
              <w:fldChar w:fldCharType="begin"/>
            </w:r>
            <w:r w:rsidRPr="0047692C">
              <w:rPr>
                <w:noProof/>
                <w:webHidden/>
              </w:rPr>
              <w:instrText xml:space="preserve"> PAGEREF _Toc532484053 \h </w:instrText>
            </w:r>
            <w:r w:rsidRPr="0047692C">
              <w:rPr>
                <w:noProof/>
                <w:webHidden/>
              </w:rPr>
            </w:r>
            <w:r w:rsidRPr="0047692C">
              <w:rPr>
                <w:noProof/>
                <w:webHidden/>
              </w:rPr>
              <w:fldChar w:fldCharType="separate"/>
            </w:r>
            <w:r w:rsidRPr="0047692C">
              <w:rPr>
                <w:noProof/>
                <w:webHidden/>
              </w:rPr>
              <w:t>7</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054" w:history="1">
            <w:r w:rsidRPr="0047692C">
              <w:rPr>
                <w:rStyle w:val="a9"/>
                <w:rFonts w:ascii="楷体" w:eastAsia="楷体" w:hAnsi="楷体"/>
                <w:noProof/>
              </w:rPr>
              <w:t xml:space="preserve">1.7 </w:t>
            </w:r>
            <w:r w:rsidRPr="0047692C">
              <w:rPr>
                <w:rStyle w:val="a9"/>
                <w:rFonts w:ascii="楷体" w:eastAsia="楷体" w:hAnsi="楷体" w:hint="eastAsia"/>
                <w:noProof/>
              </w:rPr>
              <w:t>稀疏</w:t>
            </w:r>
            <w:r w:rsidRPr="0047692C">
              <w:rPr>
                <w:rStyle w:val="a9"/>
                <w:rFonts w:ascii="楷体" w:eastAsia="楷体" w:hAnsi="楷体"/>
                <w:noProof/>
              </w:rPr>
              <w:t>/int8</w:t>
            </w:r>
            <w:r w:rsidRPr="0047692C">
              <w:rPr>
                <w:rStyle w:val="a9"/>
                <w:rFonts w:ascii="楷体" w:eastAsia="楷体" w:hAnsi="楷体" w:hint="eastAsia"/>
                <w:noProof/>
              </w:rPr>
              <w:t>实际能提供多大的性能提升？</w:t>
            </w:r>
            <w:r w:rsidRPr="0047692C">
              <w:rPr>
                <w:noProof/>
                <w:webHidden/>
              </w:rPr>
              <w:tab/>
            </w:r>
            <w:r w:rsidRPr="0047692C">
              <w:rPr>
                <w:noProof/>
                <w:webHidden/>
              </w:rPr>
              <w:fldChar w:fldCharType="begin"/>
            </w:r>
            <w:r w:rsidRPr="0047692C">
              <w:rPr>
                <w:noProof/>
                <w:webHidden/>
              </w:rPr>
              <w:instrText xml:space="preserve"> PAGEREF _Toc532484054 \h </w:instrText>
            </w:r>
            <w:r w:rsidRPr="0047692C">
              <w:rPr>
                <w:noProof/>
                <w:webHidden/>
              </w:rPr>
            </w:r>
            <w:r w:rsidRPr="0047692C">
              <w:rPr>
                <w:noProof/>
                <w:webHidden/>
              </w:rPr>
              <w:fldChar w:fldCharType="separate"/>
            </w:r>
            <w:r w:rsidRPr="0047692C">
              <w:rPr>
                <w:noProof/>
                <w:webHidden/>
              </w:rPr>
              <w:t>7</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055" w:history="1">
            <w:r w:rsidRPr="0047692C">
              <w:rPr>
                <w:rStyle w:val="a9"/>
                <w:rFonts w:ascii="楷体" w:eastAsia="楷体" w:hAnsi="楷体"/>
                <w:noProof/>
              </w:rPr>
              <w:t>1.8 MLU</w:t>
            </w:r>
            <w:r w:rsidRPr="0047692C">
              <w:rPr>
                <w:rStyle w:val="a9"/>
                <w:rFonts w:ascii="楷体" w:eastAsia="楷体" w:hAnsi="楷体" w:hint="eastAsia"/>
                <w:noProof/>
              </w:rPr>
              <w:t>里面有多少个核？</w:t>
            </w:r>
            <w:r w:rsidRPr="0047692C">
              <w:rPr>
                <w:noProof/>
                <w:webHidden/>
              </w:rPr>
              <w:tab/>
            </w:r>
            <w:r w:rsidRPr="0047692C">
              <w:rPr>
                <w:noProof/>
                <w:webHidden/>
              </w:rPr>
              <w:fldChar w:fldCharType="begin"/>
            </w:r>
            <w:r w:rsidRPr="0047692C">
              <w:rPr>
                <w:noProof/>
                <w:webHidden/>
              </w:rPr>
              <w:instrText xml:space="preserve"> PAGEREF _Toc532484055 \h </w:instrText>
            </w:r>
            <w:r w:rsidRPr="0047692C">
              <w:rPr>
                <w:noProof/>
                <w:webHidden/>
              </w:rPr>
            </w:r>
            <w:r w:rsidRPr="0047692C">
              <w:rPr>
                <w:noProof/>
                <w:webHidden/>
              </w:rPr>
              <w:fldChar w:fldCharType="separate"/>
            </w:r>
            <w:r w:rsidRPr="0047692C">
              <w:rPr>
                <w:noProof/>
                <w:webHidden/>
              </w:rPr>
              <w:t>7</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056" w:history="1">
            <w:r w:rsidRPr="0047692C">
              <w:rPr>
                <w:rStyle w:val="a9"/>
                <w:rFonts w:ascii="楷体" w:eastAsia="楷体" w:hAnsi="楷体"/>
                <w:noProof/>
              </w:rPr>
              <w:t>1.9 MLU</w:t>
            </w:r>
            <w:r w:rsidRPr="0047692C">
              <w:rPr>
                <w:rStyle w:val="a9"/>
                <w:rFonts w:ascii="楷体" w:eastAsia="楷体" w:hAnsi="楷体" w:hint="eastAsia"/>
                <w:noProof/>
              </w:rPr>
              <w:t>架构类似</w:t>
            </w:r>
            <w:r w:rsidRPr="0047692C">
              <w:rPr>
                <w:rStyle w:val="a9"/>
                <w:rFonts w:ascii="楷体" w:eastAsia="楷体" w:hAnsi="楷体"/>
                <w:noProof/>
              </w:rPr>
              <w:t>TPU</w:t>
            </w:r>
            <w:r w:rsidRPr="0047692C">
              <w:rPr>
                <w:rStyle w:val="a9"/>
                <w:rFonts w:ascii="楷体" w:eastAsia="楷体" w:hAnsi="楷体" w:hint="eastAsia"/>
                <w:noProof/>
              </w:rPr>
              <w:t>吗？</w:t>
            </w:r>
            <w:r w:rsidRPr="0047692C">
              <w:rPr>
                <w:noProof/>
                <w:webHidden/>
              </w:rPr>
              <w:tab/>
            </w:r>
            <w:r w:rsidRPr="0047692C">
              <w:rPr>
                <w:noProof/>
                <w:webHidden/>
              </w:rPr>
              <w:fldChar w:fldCharType="begin"/>
            </w:r>
            <w:r w:rsidRPr="0047692C">
              <w:rPr>
                <w:noProof/>
                <w:webHidden/>
              </w:rPr>
              <w:instrText xml:space="preserve"> PAGEREF _Toc532484056 \h </w:instrText>
            </w:r>
            <w:r w:rsidRPr="0047692C">
              <w:rPr>
                <w:noProof/>
                <w:webHidden/>
              </w:rPr>
            </w:r>
            <w:r w:rsidRPr="0047692C">
              <w:rPr>
                <w:noProof/>
                <w:webHidden/>
              </w:rPr>
              <w:fldChar w:fldCharType="separate"/>
            </w:r>
            <w:r w:rsidRPr="0047692C">
              <w:rPr>
                <w:noProof/>
                <w:webHidden/>
              </w:rPr>
              <w:t>7</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057" w:history="1">
            <w:r w:rsidRPr="0047692C">
              <w:rPr>
                <w:rStyle w:val="a9"/>
                <w:rFonts w:ascii="楷体" w:eastAsia="楷体" w:hAnsi="楷体"/>
                <w:noProof/>
              </w:rPr>
              <w:t xml:space="preserve">1.10 </w:t>
            </w:r>
            <w:r w:rsidRPr="0047692C">
              <w:rPr>
                <w:rStyle w:val="a9"/>
                <w:rFonts w:ascii="楷体" w:eastAsia="楷体" w:hAnsi="楷体" w:hint="eastAsia"/>
                <w:noProof/>
              </w:rPr>
              <w:t>怎么看</w:t>
            </w:r>
            <w:r w:rsidRPr="0047692C">
              <w:rPr>
                <w:rStyle w:val="a9"/>
                <w:rFonts w:ascii="楷体" w:eastAsia="楷体" w:hAnsi="楷体"/>
                <w:noProof/>
              </w:rPr>
              <w:t>DSP</w:t>
            </w:r>
            <w:r w:rsidRPr="0047692C">
              <w:rPr>
                <w:rStyle w:val="a9"/>
                <w:rFonts w:ascii="楷体" w:eastAsia="楷体" w:hAnsi="楷体" w:hint="eastAsia"/>
                <w:noProof/>
              </w:rPr>
              <w:t>？</w:t>
            </w:r>
            <w:r w:rsidRPr="0047692C">
              <w:rPr>
                <w:rStyle w:val="a9"/>
                <w:rFonts w:ascii="楷体" w:eastAsia="楷体" w:hAnsi="楷体"/>
                <w:noProof/>
              </w:rPr>
              <w:t>MLU</w:t>
            </w:r>
            <w:r w:rsidRPr="0047692C">
              <w:rPr>
                <w:rStyle w:val="a9"/>
                <w:rFonts w:ascii="楷体" w:eastAsia="楷体" w:hAnsi="楷体" w:hint="eastAsia"/>
                <w:noProof/>
              </w:rPr>
              <w:t>优势？</w:t>
            </w:r>
            <w:r w:rsidRPr="0047692C">
              <w:rPr>
                <w:noProof/>
                <w:webHidden/>
              </w:rPr>
              <w:tab/>
            </w:r>
            <w:r w:rsidRPr="0047692C">
              <w:rPr>
                <w:noProof/>
                <w:webHidden/>
              </w:rPr>
              <w:fldChar w:fldCharType="begin"/>
            </w:r>
            <w:r w:rsidRPr="0047692C">
              <w:rPr>
                <w:noProof/>
                <w:webHidden/>
              </w:rPr>
              <w:instrText xml:space="preserve"> PAGEREF _Toc532484057 \h </w:instrText>
            </w:r>
            <w:r w:rsidRPr="0047692C">
              <w:rPr>
                <w:noProof/>
                <w:webHidden/>
              </w:rPr>
            </w:r>
            <w:r w:rsidRPr="0047692C">
              <w:rPr>
                <w:noProof/>
                <w:webHidden/>
              </w:rPr>
              <w:fldChar w:fldCharType="separate"/>
            </w:r>
            <w:r w:rsidRPr="0047692C">
              <w:rPr>
                <w:noProof/>
                <w:webHidden/>
              </w:rPr>
              <w:t>7</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058" w:history="1">
            <w:r w:rsidRPr="0047692C">
              <w:rPr>
                <w:rStyle w:val="a9"/>
                <w:rFonts w:ascii="楷体" w:eastAsia="楷体" w:hAnsi="楷体"/>
                <w:noProof/>
              </w:rPr>
              <w:t>1.11 MLU</w:t>
            </w:r>
            <w:r w:rsidRPr="0047692C">
              <w:rPr>
                <w:rStyle w:val="a9"/>
                <w:rFonts w:ascii="楷体" w:eastAsia="楷体" w:hAnsi="楷体" w:hint="eastAsia"/>
                <w:noProof/>
              </w:rPr>
              <w:t>是专用深度学习架构</w:t>
            </w:r>
            <w:r w:rsidRPr="0047692C">
              <w:rPr>
                <w:rStyle w:val="a9"/>
                <w:rFonts w:ascii="楷体" w:eastAsia="楷体" w:hAnsi="楷体"/>
                <w:noProof/>
              </w:rPr>
              <w:t>ASIC</w:t>
            </w:r>
            <w:r w:rsidRPr="0047692C">
              <w:rPr>
                <w:rStyle w:val="a9"/>
                <w:rFonts w:ascii="楷体" w:eastAsia="楷体" w:hAnsi="楷体" w:hint="eastAsia"/>
                <w:noProof/>
              </w:rPr>
              <w:t>芯片？</w:t>
            </w:r>
            <w:r w:rsidRPr="0047692C">
              <w:rPr>
                <w:noProof/>
                <w:webHidden/>
              </w:rPr>
              <w:tab/>
            </w:r>
            <w:r w:rsidRPr="0047692C">
              <w:rPr>
                <w:noProof/>
                <w:webHidden/>
              </w:rPr>
              <w:fldChar w:fldCharType="begin"/>
            </w:r>
            <w:r w:rsidRPr="0047692C">
              <w:rPr>
                <w:noProof/>
                <w:webHidden/>
              </w:rPr>
              <w:instrText xml:space="preserve"> PAGEREF _Toc532484058 \h </w:instrText>
            </w:r>
            <w:r w:rsidRPr="0047692C">
              <w:rPr>
                <w:noProof/>
                <w:webHidden/>
              </w:rPr>
            </w:r>
            <w:r w:rsidRPr="0047692C">
              <w:rPr>
                <w:noProof/>
                <w:webHidden/>
              </w:rPr>
              <w:fldChar w:fldCharType="separate"/>
            </w:r>
            <w:r w:rsidRPr="0047692C">
              <w:rPr>
                <w:noProof/>
                <w:webHidden/>
              </w:rPr>
              <w:t>7</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059" w:history="1">
            <w:r w:rsidRPr="0047692C">
              <w:rPr>
                <w:rStyle w:val="a9"/>
                <w:rFonts w:ascii="楷体" w:eastAsia="楷体" w:hAnsi="楷体"/>
                <w:noProof/>
              </w:rPr>
              <w:t xml:space="preserve">1.12 </w:t>
            </w:r>
            <w:r w:rsidRPr="0047692C">
              <w:rPr>
                <w:rStyle w:val="a9"/>
                <w:rFonts w:ascii="楷体" w:eastAsia="楷体" w:hAnsi="楷体" w:hint="eastAsia"/>
                <w:noProof/>
              </w:rPr>
              <w:t>寒武纪软件平台的训练和推理架构一样吗？</w:t>
            </w:r>
            <w:r w:rsidRPr="0047692C">
              <w:rPr>
                <w:noProof/>
                <w:webHidden/>
              </w:rPr>
              <w:tab/>
            </w:r>
            <w:r w:rsidRPr="0047692C">
              <w:rPr>
                <w:noProof/>
                <w:webHidden/>
              </w:rPr>
              <w:fldChar w:fldCharType="begin"/>
            </w:r>
            <w:r w:rsidRPr="0047692C">
              <w:rPr>
                <w:noProof/>
                <w:webHidden/>
              </w:rPr>
              <w:instrText xml:space="preserve"> PAGEREF _Toc532484059 \h </w:instrText>
            </w:r>
            <w:r w:rsidRPr="0047692C">
              <w:rPr>
                <w:noProof/>
                <w:webHidden/>
              </w:rPr>
            </w:r>
            <w:r w:rsidRPr="0047692C">
              <w:rPr>
                <w:noProof/>
                <w:webHidden/>
              </w:rPr>
              <w:fldChar w:fldCharType="separate"/>
            </w:r>
            <w:r w:rsidRPr="0047692C">
              <w:rPr>
                <w:noProof/>
                <w:webHidden/>
              </w:rPr>
              <w:t>8</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060" w:history="1">
            <w:r w:rsidRPr="0047692C">
              <w:rPr>
                <w:rStyle w:val="a9"/>
                <w:rFonts w:ascii="楷体" w:eastAsia="楷体" w:hAnsi="楷体"/>
                <w:noProof/>
              </w:rPr>
              <w:t xml:space="preserve">1.13 </w:t>
            </w:r>
            <w:r w:rsidRPr="0047692C">
              <w:rPr>
                <w:rStyle w:val="a9"/>
                <w:rFonts w:ascii="楷体" w:eastAsia="楷体" w:hAnsi="楷体" w:hint="eastAsia"/>
                <w:noProof/>
              </w:rPr>
              <w:t>怎么看</w:t>
            </w:r>
            <w:r w:rsidRPr="0047692C">
              <w:rPr>
                <w:rStyle w:val="a9"/>
                <w:rFonts w:ascii="楷体" w:eastAsia="楷体" w:hAnsi="楷体"/>
                <w:noProof/>
              </w:rPr>
              <w:t>FPGA</w:t>
            </w:r>
            <w:r w:rsidRPr="0047692C">
              <w:rPr>
                <w:rStyle w:val="a9"/>
                <w:rFonts w:ascii="楷体" w:eastAsia="楷体" w:hAnsi="楷体" w:hint="eastAsia"/>
                <w:noProof/>
              </w:rPr>
              <w:t>？</w:t>
            </w:r>
            <w:r w:rsidRPr="0047692C">
              <w:rPr>
                <w:rStyle w:val="a9"/>
                <w:rFonts w:ascii="楷体" w:eastAsia="楷体" w:hAnsi="楷体"/>
                <w:noProof/>
              </w:rPr>
              <w:t>MLU</w:t>
            </w:r>
            <w:r w:rsidRPr="0047692C">
              <w:rPr>
                <w:rStyle w:val="a9"/>
                <w:rFonts w:ascii="楷体" w:eastAsia="楷体" w:hAnsi="楷体" w:hint="eastAsia"/>
                <w:noProof/>
              </w:rPr>
              <w:t>优势？</w:t>
            </w:r>
            <w:r w:rsidRPr="0047692C">
              <w:rPr>
                <w:rStyle w:val="a9"/>
                <w:rFonts w:ascii="楷体" w:eastAsia="楷体" w:hAnsi="楷体"/>
                <w:noProof/>
              </w:rPr>
              <w:t>FPGA</w:t>
            </w:r>
            <w:r w:rsidRPr="0047692C">
              <w:rPr>
                <w:rStyle w:val="a9"/>
                <w:rFonts w:ascii="楷体" w:eastAsia="楷体" w:hAnsi="楷体" w:hint="eastAsia"/>
                <w:noProof/>
              </w:rPr>
              <w:t>是可编程，这不是相对</w:t>
            </w:r>
            <w:r w:rsidRPr="0047692C">
              <w:rPr>
                <w:rStyle w:val="a9"/>
                <w:rFonts w:ascii="楷体" w:eastAsia="楷体" w:hAnsi="楷体"/>
                <w:noProof/>
              </w:rPr>
              <w:t>MLU</w:t>
            </w:r>
            <w:r w:rsidRPr="0047692C">
              <w:rPr>
                <w:rStyle w:val="a9"/>
                <w:rFonts w:ascii="楷体" w:eastAsia="楷体" w:hAnsi="楷体" w:hint="eastAsia"/>
                <w:noProof/>
              </w:rPr>
              <w:t>的优势吗？</w:t>
            </w:r>
            <w:r w:rsidRPr="0047692C">
              <w:rPr>
                <w:noProof/>
                <w:webHidden/>
              </w:rPr>
              <w:tab/>
            </w:r>
            <w:r w:rsidRPr="0047692C">
              <w:rPr>
                <w:noProof/>
                <w:webHidden/>
              </w:rPr>
              <w:fldChar w:fldCharType="begin"/>
            </w:r>
            <w:r w:rsidRPr="0047692C">
              <w:rPr>
                <w:noProof/>
                <w:webHidden/>
              </w:rPr>
              <w:instrText xml:space="preserve"> PAGEREF _Toc532484060 \h </w:instrText>
            </w:r>
            <w:r w:rsidRPr="0047692C">
              <w:rPr>
                <w:noProof/>
                <w:webHidden/>
              </w:rPr>
            </w:r>
            <w:r w:rsidRPr="0047692C">
              <w:rPr>
                <w:noProof/>
                <w:webHidden/>
              </w:rPr>
              <w:fldChar w:fldCharType="separate"/>
            </w:r>
            <w:r w:rsidRPr="0047692C">
              <w:rPr>
                <w:noProof/>
                <w:webHidden/>
              </w:rPr>
              <w:t>8</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061" w:history="1">
            <w:r w:rsidRPr="0047692C">
              <w:rPr>
                <w:rStyle w:val="a9"/>
                <w:rFonts w:ascii="楷体" w:eastAsia="楷体" w:hAnsi="楷体"/>
                <w:noProof/>
              </w:rPr>
              <w:t xml:space="preserve">1.14 </w:t>
            </w:r>
            <w:r w:rsidRPr="0047692C">
              <w:rPr>
                <w:rStyle w:val="a9"/>
                <w:rFonts w:ascii="楷体" w:eastAsia="楷体" w:hAnsi="楷体" w:hint="eastAsia"/>
                <w:noProof/>
              </w:rPr>
              <w:t>全长全高的</w:t>
            </w:r>
            <w:r w:rsidRPr="0047692C">
              <w:rPr>
                <w:rStyle w:val="a9"/>
                <w:rFonts w:ascii="楷体" w:eastAsia="楷体" w:hAnsi="楷体"/>
                <w:noProof/>
              </w:rPr>
              <w:t>C3</w:t>
            </w:r>
            <w:r w:rsidRPr="0047692C">
              <w:rPr>
                <w:rStyle w:val="a9"/>
                <w:rFonts w:ascii="楷体" w:eastAsia="楷体" w:hAnsi="楷体" w:hint="eastAsia"/>
                <w:noProof/>
              </w:rPr>
              <w:t>与</w:t>
            </w:r>
            <w:r w:rsidRPr="0047692C">
              <w:rPr>
                <w:rStyle w:val="a9"/>
                <w:rFonts w:ascii="楷体" w:eastAsia="楷体" w:hAnsi="楷体"/>
                <w:noProof/>
              </w:rPr>
              <w:t>NV P4</w:t>
            </w:r>
            <w:r w:rsidRPr="0047692C">
              <w:rPr>
                <w:rStyle w:val="a9"/>
                <w:rFonts w:ascii="楷体" w:eastAsia="楷体" w:hAnsi="楷体" w:hint="eastAsia"/>
                <w:noProof/>
              </w:rPr>
              <w:t>相比，单台服务器内部的</w:t>
            </w:r>
            <w:r w:rsidRPr="0047692C">
              <w:rPr>
                <w:rStyle w:val="a9"/>
                <w:rFonts w:ascii="楷体" w:eastAsia="楷体" w:hAnsi="楷体"/>
                <w:noProof/>
              </w:rPr>
              <w:t>AI</w:t>
            </w:r>
            <w:r w:rsidRPr="0047692C">
              <w:rPr>
                <w:rStyle w:val="a9"/>
                <w:rFonts w:ascii="楷体" w:eastAsia="楷体" w:hAnsi="楷体" w:hint="eastAsia"/>
                <w:noProof/>
              </w:rPr>
              <w:t>加速卡密度大幅降低，竞争力减弱吗？</w:t>
            </w:r>
            <w:r w:rsidRPr="0047692C">
              <w:rPr>
                <w:noProof/>
                <w:webHidden/>
              </w:rPr>
              <w:tab/>
            </w:r>
            <w:r w:rsidRPr="0047692C">
              <w:rPr>
                <w:noProof/>
                <w:webHidden/>
              </w:rPr>
              <w:fldChar w:fldCharType="begin"/>
            </w:r>
            <w:r w:rsidRPr="0047692C">
              <w:rPr>
                <w:noProof/>
                <w:webHidden/>
              </w:rPr>
              <w:instrText xml:space="preserve"> PAGEREF _Toc532484061 \h </w:instrText>
            </w:r>
            <w:r w:rsidRPr="0047692C">
              <w:rPr>
                <w:noProof/>
                <w:webHidden/>
              </w:rPr>
            </w:r>
            <w:r w:rsidRPr="0047692C">
              <w:rPr>
                <w:noProof/>
                <w:webHidden/>
              </w:rPr>
              <w:fldChar w:fldCharType="separate"/>
            </w:r>
            <w:r w:rsidRPr="0047692C">
              <w:rPr>
                <w:noProof/>
                <w:webHidden/>
              </w:rPr>
              <w:t>8</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062" w:history="1">
            <w:r w:rsidRPr="0047692C">
              <w:rPr>
                <w:rStyle w:val="a9"/>
                <w:rFonts w:ascii="楷体" w:eastAsia="楷体" w:hAnsi="楷体"/>
                <w:noProof/>
              </w:rPr>
              <w:t xml:space="preserve">1.15 </w:t>
            </w:r>
            <w:r w:rsidRPr="0047692C">
              <w:rPr>
                <w:rStyle w:val="a9"/>
                <w:rFonts w:ascii="楷体" w:eastAsia="楷体" w:hAnsi="楷体" w:hint="eastAsia"/>
                <w:noProof/>
              </w:rPr>
              <w:t>稀疏化具体是怎么实现的？</w:t>
            </w:r>
            <w:r w:rsidRPr="0047692C">
              <w:rPr>
                <w:rStyle w:val="a9"/>
                <w:rFonts w:ascii="楷体" w:eastAsia="楷体" w:hAnsi="楷体"/>
                <w:noProof/>
              </w:rPr>
              <w:t xml:space="preserve"> </w:t>
            </w:r>
            <w:r w:rsidRPr="0047692C">
              <w:rPr>
                <w:rStyle w:val="a9"/>
                <w:rFonts w:ascii="楷体" w:eastAsia="楷体" w:hAnsi="楷体" w:hint="eastAsia"/>
                <w:noProof/>
              </w:rPr>
              <w:t>软硬件分别做了什么工作？</w:t>
            </w:r>
            <w:r w:rsidRPr="0047692C">
              <w:rPr>
                <w:rStyle w:val="a9"/>
                <w:rFonts w:ascii="楷体" w:eastAsia="楷体" w:hAnsi="楷体"/>
                <w:noProof/>
              </w:rPr>
              <w:t xml:space="preserve"> </w:t>
            </w:r>
            <w:r w:rsidRPr="0047692C">
              <w:rPr>
                <w:rStyle w:val="a9"/>
                <w:rFonts w:ascii="楷体" w:eastAsia="楷体" w:hAnsi="楷体" w:hint="eastAsia"/>
                <w:noProof/>
              </w:rPr>
              <w:t>开稀疏化与不开稀疏化的四倍差距是如何计算出来的？</w:t>
            </w:r>
            <w:r w:rsidRPr="0047692C">
              <w:rPr>
                <w:noProof/>
                <w:webHidden/>
              </w:rPr>
              <w:tab/>
            </w:r>
            <w:r w:rsidRPr="0047692C">
              <w:rPr>
                <w:noProof/>
                <w:webHidden/>
              </w:rPr>
              <w:fldChar w:fldCharType="begin"/>
            </w:r>
            <w:r w:rsidRPr="0047692C">
              <w:rPr>
                <w:noProof/>
                <w:webHidden/>
              </w:rPr>
              <w:instrText xml:space="preserve"> PAGEREF _Toc532484062 \h </w:instrText>
            </w:r>
            <w:r w:rsidRPr="0047692C">
              <w:rPr>
                <w:noProof/>
                <w:webHidden/>
              </w:rPr>
            </w:r>
            <w:r w:rsidRPr="0047692C">
              <w:rPr>
                <w:noProof/>
                <w:webHidden/>
              </w:rPr>
              <w:fldChar w:fldCharType="separate"/>
            </w:r>
            <w:r w:rsidRPr="0047692C">
              <w:rPr>
                <w:noProof/>
                <w:webHidden/>
              </w:rPr>
              <w:t>8</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063" w:history="1">
            <w:r w:rsidRPr="0047692C">
              <w:rPr>
                <w:rStyle w:val="a9"/>
                <w:rFonts w:ascii="楷体" w:eastAsia="楷体" w:hAnsi="楷体"/>
                <w:noProof/>
              </w:rPr>
              <w:t xml:space="preserve">1.16 </w:t>
            </w:r>
            <w:r w:rsidRPr="0047692C">
              <w:rPr>
                <w:rStyle w:val="a9"/>
                <w:rFonts w:ascii="楷体" w:eastAsia="楷体" w:hAnsi="楷体" w:hint="eastAsia"/>
                <w:noProof/>
              </w:rPr>
              <w:t>寒武纪板卡的视频</w:t>
            </w:r>
            <w:r w:rsidRPr="0047692C">
              <w:rPr>
                <w:rStyle w:val="a9"/>
                <w:rFonts w:ascii="楷体" w:eastAsia="楷体" w:hAnsi="楷体"/>
                <w:noProof/>
              </w:rPr>
              <w:t>/</w:t>
            </w:r>
            <w:r w:rsidRPr="0047692C">
              <w:rPr>
                <w:rStyle w:val="a9"/>
                <w:rFonts w:ascii="楷体" w:eastAsia="楷体" w:hAnsi="楷体" w:hint="eastAsia"/>
                <w:noProof/>
              </w:rPr>
              <w:t>图片解码可以支持哪些格式？</w:t>
            </w:r>
            <w:r w:rsidRPr="0047692C">
              <w:rPr>
                <w:noProof/>
                <w:webHidden/>
              </w:rPr>
              <w:tab/>
            </w:r>
            <w:r w:rsidRPr="0047692C">
              <w:rPr>
                <w:noProof/>
                <w:webHidden/>
              </w:rPr>
              <w:fldChar w:fldCharType="begin"/>
            </w:r>
            <w:r w:rsidRPr="0047692C">
              <w:rPr>
                <w:noProof/>
                <w:webHidden/>
              </w:rPr>
              <w:instrText xml:space="preserve"> PAGEREF _Toc532484063 \h </w:instrText>
            </w:r>
            <w:r w:rsidRPr="0047692C">
              <w:rPr>
                <w:noProof/>
                <w:webHidden/>
              </w:rPr>
            </w:r>
            <w:r w:rsidRPr="0047692C">
              <w:rPr>
                <w:noProof/>
                <w:webHidden/>
              </w:rPr>
              <w:fldChar w:fldCharType="separate"/>
            </w:r>
            <w:r w:rsidRPr="0047692C">
              <w:rPr>
                <w:noProof/>
                <w:webHidden/>
              </w:rPr>
              <w:t>8</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064" w:history="1">
            <w:r w:rsidRPr="0047692C">
              <w:rPr>
                <w:rStyle w:val="a9"/>
                <w:rFonts w:ascii="楷体" w:eastAsia="楷体" w:hAnsi="楷体"/>
                <w:noProof/>
              </w:rPr>
              <w:t xml:space="preserve">1.17 </w:t>
            </w:r>
            <w:r w:rsidRPr="0047692C">
              <w:rPr>
                <w:rStyle w:val="a9"/>
                <w:rFonts w:ascii="楷体" w:eastAsia="楷体" w:hAnsi="楷体" w:hint="eastAsia"/>
                <w:noProof/>
              </w:rPr>
              <w:t>寒武纪板卡的存储是片内还是片外的，如果是片内，那寒武纪的高效复用存储模式是怎么实现的？</w:t>
            </w:r>
            <w:r w:rsidRPr="0047692C">
              <w:rPr>
                <w:noProof/>
                <w:webHidden/>
              </w:rPr>
              <w:tab/>
            </w:r>
            <w:r w:rsidRPr="0047692C">
              <w:rPr>
                <w:noProof/>
                <w:webHidden/>
              </w:rPr>
              <w:fldChar w:fldCharType="begin"/>
            </w:r>
            <w:r w:rsidRPr="0047692C">
              <w:rPr>
                <w:noProof/>
                <w:webHidden/>
              </w:rPr>
              <w:instrText xml:space="preserve"> PAGEREF _Toc532484064 \h </w:instrText>
            </w:r>
            <w:r w:rsidRPr="0047692C">
              <w:rPr>
                <w:noProof/>
                <w:webHidden/>
              </w:rPr>
            </w:r>
            <w:r w:rsidRPr="0047692C">
              <w:rPr>
                <w:noProof/>
                <w:webHidden/>
              </w:rPr>
              <w:fldChar w:fldCharType="separate"/>
            </w:r>
            <w:r w:rsidRPr="0047692C">
              <w:rPr>
                <w:noProof/>
                <w:webHidden/>
              </w:rPr>
              <w:t>8</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065" w:history="1">
            <w:r w:rsidRPr="0047692C">
              <w:rPr>
                <w:rStyle w:val="a9"/>
                <w:rFonts w:ascii="楷体" w:eastAsia="楷体" w:hAnsi="楷体"/>
                <w:noProof/>
              </w:rPr>
              <w:t>1.18 MLU200</w:t>
            </w:r>
            <w:r w:rsidRPr="0047692C">
              <w:rPr>
                <w:rStyle w:val="a9"/>
                <w:rFonts w:ascii="楷体" w:eastAsia="楷体" w:hAnsi="楷体" w:hint="eastAsia"/>
                <w:noProof/>
              </w:rPr>
              <w:t>的硬件架构与</w:t>
            </w:r>
            <w:r w:rsidRPr="0047692C">
              <w:rPr>
                <w:rStyle w:val="a9"/>
                <w:rFonts w:ascii="楷体" w:eastAsia="楷体" w:hAnsi="楷体"/>
                <w:noProof/>
              </w:rPr>
              <w:t>100</w:t>
            </w:r>
            <w:r w:rsidRPr="0047692C">
              <w:rPr>
                <w:rStyle w:val="a9"/>
                <w:rFonts w:ascii="楷体" w:eastAsia="楷体" w:hAnsi="楷体" w:hint="eastAsia"/>
                <w:noProof/>
              </w:rPr>
              <w:t>相比在哪些方面做了改进？</w:t>
            </w:r>
            <w:r w:rsidRPr="0047692C">
              <w:rPr>
                <w:rStyle w:val="a9"/>
                <w:rFonts w:ascii="楷体" w:eastAsia="楷体" w:hAnsi="楷体"/>
                <w:noProof/>
              </w:rPr>
              <w:t xml:space="preserve"> </w:t>
            </w:r>
            <w:r w:rsidRPr="0047692C">
              <w:rPr>
                <w:rStyle w:val="a9"/>
                <w:rFonts w:ascii="楷体" w:eastAsia="楷体" w:hAnsi="楷体" w:hint="eastAsia"/>
                <w:noProof/>
              </w:rPr>
              <w:t>是如何做到更适合训练的？</w:t>
            </w:r>
            <w:r w:rsidRPr="0047692C">
              <w:rPr>
                <w:noProof/>
                <w:webHidden/>
              </w:rPr>
              <w:tab/>
            </w:r>
            <w:r w:rsidRPr="0047692C">
              <w:rPr>
                <w:noProof/>
                <w:webHidden/>
              </w:rPr>
              <w:fldChar w:fldCharType="begin"/>
            </w:r>
            <w:r w:rsidRPr="0047692C">
              <w:rPr>
                <w:noProof/>
                <w:webHidden/>
              </w:rPr>
              <w:instrText xml:space="preserve"> PAGEREF _Toc532484065 \h </w:instrText>
            </w:r>
            <w:r w:rsidRPr="0047692C">
              <w:rPr>
                <w:noProof/>
                <w:webHidden/>
              </w:rPr>
            </w:r>
            <w:r w:rsidRPr="0047692C">
              <w:rPr>
                <w:noProof/>
                <w:webHidden/>
              </w:rPr>
              <w:fldChar w:fldCharType="separate"/>
            </w:r>
            <w:r w:rsidRPr="0047692C">
              <w:rPr>
                <w:noProof/>
                <w:webHidden/>
              </w:rPr>
              <w:t>9</w:t>
            </w:r>
            <w:r w:rsidRPr="0047692C">
              <w:rPr>
                <w:noProof/>
                <w:webHidden/>
              </w:rPr>
              <w:fldChar w:fldCharType="end"/>
            </w:r>
          </w:hyperlink>
        </w:p>
        <w:p w:rsidR="0047692C" w:rsidRPr="0047692C" w:rsidRDefault="0047692C">
          <w:pPr>
            <w:pStyle w:val="20"/>
            <w:tabs>
              <w:tab w:val="left" w:pos="840"/>
              <w:tab w:val="right" w:leader="dot" w:pos="8296"/>
            </w:tabs>
            <w:rPr>
              <w:noProof/>
              <w:kern w:val="2"/>
              <w:sz w:val="21"/>
            </w:rPr>
          </w:pPr>
          <w:hyperlink w:anchor="_Toc532484066" w:history="1">
            <w:r w:rsidRPr="0047692C">
              <w:rPr>
                <w:rStyle w:val="a9"/>
                <w:rFonts w:ascii="楷体" w:eastAsia="楷体" w:hAnsi="楷体"/>
                <w:noProof/>
              </w:rPr>
              <w:t>2.</w:t>
            </w:r>
            <w:r w:rsidRPr="0047692C">
              <w:rPr>
                <w:noProof/>
                <w:kern w:val="2"/>
                <w:sz w:val="21"/>
              </w:rPr>
              <w:tab/>
            </w:r>
            <w:r w:rsidRPr="0047692C">
              <w:rPr>
                <w:rStyle w:val="a9"/>
                <w:rFonts w:ascii="楷体" w:eastAsia="楷体" w:hAnsi="楷体" w:hint="eastAsia"/>
                <w:noProof/>
              </w:rPr>
              <w:t>性能指标</w:t>
            </w:r>
            <w:r w:rsidRPr="0047692C">
              <w:rPr>
                <w:noProof/>
                <w:webHidden/>
              </w:rPr>
              <w:tab/>
            </w:r>
            <w:r w:rsidRPr="0047692C">
              <w:rPr>
                <w:noProof/>
                <w:webHidden/>
              </w:rPr>
              <w:fldChar w:fldCharType="begin"/>
            </w:r>
            <w:r w:rsidRPr="0047692C">
              <w:rPr>
                <w:noProof/>
                <w:webHidden/>
              </w:rPr>
              <w:instrText xml:space="preserve"> PAGEREF _Toc532484066 \h </w:instrText>
            </w:r>
            <w:r w:rsidRPr="0047692C">
              <w:rPr>
                <w:noProof/>
                <w:webHidden/>
              </w:rPr>
            </w:r>
            <w:r w:rsidRPr="0047692C">
              <w:rPr>
                <w:noProof/>
                <w:webHidden/>
              </w:rPr>
              <w:fldChar w:fldCharType="separate"/>
            </w:r>
            <w:r w:rsidRPr="0047692C">
              <w:rPr>
                <w:noProof/>
                <w:webHidden/>
              </w:rPr>
              <w:t>10</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067" w:history="1">
            <w:r w:rsidRPr="0047692C">
              <w:rPr>
                <w:rStyle w:val="a9"/>
                <w:rFonts w:ascii="楷体" w:eastAsia="楷体" w:hAnsi="楷体"/>
                <w:noProof/>
              </w:rPr>
              <w:t xml:space="preserve">2.2 </w:t>
            </w:r>
            <w:r w:rsidRPr="0047692C">
              <w:rPr>
                <w:rStyle w:val="a9"/>
                <w:rFonts w:ascii="楷体" w:eastAsia="楷体" w:hAnsi="楷体" w:hint="eastAsia"/>
                <w:noProof/>
              </w:rPr>
              <w:t>解码性能指标</w:t>
            </w:r>
            <w:r w:rsidRPr="0047692C">
              <w:rPr>
                <w:rStyle w:val="a9"/>
                <w:rFonts w:ascii="楷体" w:eastAsia="楷体" w:hAnsi="楷体"/>
                <w:noProof/>
              </w:rPr>
              <w:t>(</w:t>
            </w:r>
            <w:r w:rsidRPr="0047692C">
              <w:rPr>
                <w:rStyle w:val="a9"/>
                <w:rFonts w:ascii="楷体" w:eastAsia="楷体" w:hAnsi="楷体" w:hint="eastAsia"/>
                <w:noProof/>
              </w:rPr>
              <w:t>分辨率，速率，延时</w:t>
            </w:r>
            <w:r w:rsidRPr="0047692C">
              <w:rPr>
                <w:rStyle w:val="a9"/>
                <w:rFonts w:ascii="楷体" w:eastAsia="楷体" w:hAnsi="楷体"/>
                <w:noProof/>
              </w:rPr>
              <w:t>)</w:t>
            </w:r>
            <w:r w:rsidRPr="0047692C">
              <w:rPr>
                <w:noProof/>
                <w:webHidden/>
              </w:rPr>
              <w:tab/>
            </w:r>
            <w:r w:rsidRPr="0047692C">
              <w:rPr>
                <w:noProof/>
                <w:webHidden/>
              </w:rPr>
              <w:fldChar w:fldCharType="begin"/>
            </w:r>
            <w:r w:rsidRPr="0047692C">
              <w:rPr>
                <w:noProof/>
                <w:webHidden/>
              </w:rPr>
              <w:instrText xml:space="preserve"> PAGEREF _Toc532484067 \h </w:instrText>
            </w:r>
            <w:r w:rsidRPr="0047692C">
              <w:rPr>
                <w:noProof/>
                <w:webHidden/>
              </w:rPr>
            </w:r>
            <w:r w:rsidRPr="0047692C">
              <w:rPr>
                <w:noProof/>
                <w:webHidden/>
              </w:rPr>
              <w:fldChar w:fldCharType="separate"/>
            </w:r>
            <w:r w:rsidRPr="0047692C">
              <w:rPr>
                <w:noProof/>
                <w:webHidden/>
              </w:rPr>
              <w:t>11</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068" w:history="1">
            <w:r w:rsidRPr="0047692C">
              <w:rPr>
                <w:rStyle w:val="a9"/>
                <w:rFonts w:ascii="楷体" w:eastAsia="楷体" w:hAnsi="楷体"/>
                <w:noProof/>
              </w:rPr>
              <w:t xml:space="preserve">2.3 </w:t>
            </w:r>
            <w:r w:rsidRPr="0047692C">
              <w:rPr>
                <w:rStyle w:val="a9"/>
                <w:rFonts w:ascii="楷体" w:eastAsia="楷体" w:hAnsi="楷体" w:hint="eastAsia"/>
                <w:noProof/>
              </w:rPr>
              <w:t>矩阵乘性能及规模</w:t>
            </w:r>
            <w:r w:rsidRPr="0047692C">
              <w:rPr>
                <w:rStyle w:val="a9"/>
                <w:rFonts w:ascii="楷体" w:eastAsia="楷体" w:hAnsi="楷体"/>
                <w:noProof/>
              </w:rPr>
              <w:t>(MAC</w:t>
            </w:r>
            <w:r w:rsidRPr="0047692C">
              <w:rPr>
                <w:rStyle w:val="a9"/>
                <w:rFonts w:ascii="楷体" w:eastAsia="楷体" w:hAnsi="楷体" w:hint="eastAsia"/>
                <w:noProof/>
              </w:rPr>
              <w:t>利用率</w:t>
            </w:r>
            <w:r w:rsidRPr="0047692C">
              <w:rPr>
                <w:rStyle w:val="a9"/>
                <w:rFonts w:ascii="楷体" w:eastAsia="楷体" w:hAnsi="楷体"/>
                <w:noProof/>
              </w:rPr>
              <w:t>,</w:t>
            </w:r>
            <w:r w:rsidRPr="0047692C">
              <w:rPr>
                <w:rStyle w:val="a9"/>
                <w:rFonts w:ascii="楷体" w:eastAsia="楷体" w:hAnsi="楷体" w:hint="eastAsia"/>
                <w:noProof/>
              </w:rPr>
              <w:t>模型并行后的性能提升</w:t>
            </w:r>
            <w:r w:rsidRPr="0047692C">
              <w:rPr>
                <w:rStyle w:val="a9"/>
                <w:rFonts w:ascii="楷体" w:eastAsia="楷体" w:hAnsi="楷体"/>
                <w:noProof/>
              </w:rPr>
              <w:t>)</w:t>
            </w:r>
            <w:r w:rsidRPr="0047692C">
              <w:rPr>
                <w:noProof/>
                <w:webHidden/>
              </w:rPr>
              <w:tab/>
            </w:r>
            <w:r w:rsidRPr="0047692C">
              <w:rPr>
                <w:noProof/>
                <w:webHidden/>
              </w:rPr>
              <w:fldChar w:fldCharType="begin"/>
            </w:r>
            <w:r w:rsidRPr="0047692C">
              <w:rPr>
                <w:noProof/>
                <w:webHidden/>
              </w:rPr>
              <w:instrText xml:space="preserve"> PAGEREF _Toc532484068 \h </w:instrText>
            </w:r>
            <w:r w:rsidRPr="0047692C">
              <w:rPr>
                <w:noProof/>
                <w:webHidden/>
              </w:rPr>
            </w:r>
            <w:r w:rsidRPr="0047692C">
              <w:rPr>
                <w:noProof/>
                <w:webHidden/>
              </w:rPr>
              <w:fldChar w:fldCharType="separate"/>
            </w:r>
            <w:r w:rsidRPr="0047692C">
              <w:rPr>
                <w:noProof/>
                <w:webHidden/>
              </w:rPr>
              <w:t>13</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069" w:history="1">
            <w:r w:rsidRPr="0047692C">
              <w:rPr>
                <w:rStyle w:val="a9"/>
                <w:rFonts w:ascii="楷体" w:eastAsia="楷体" w:hAnsi="楷体"/>
                <w:noProof/>
              </w:rPr>
              <w:t>2.4 Batch size</w:t>
            </w:r>
            <w:r w:rsidRPr="0047692C">
              <w:rPr>
                <w:rStyle w:val="a9"/>
                <w:rFonts w:ascii="楷体" w:eastAsia="楷体" w:hAnsi="楷体" w:hint="eastAsia"/>
                <w:noProof/>
              </w:rPr>
              <w:t>实际含义</w:t>
            </w:r>
            <w:r w:rsidRPr="0047692C">
              <w:rPr>
                <w:noProof/>
                <w:webHidden/>
              </w:rPr>
              <w:tab/>
            </w:r>
            <w:r w:rsidRPr="0047692C">
              <w:rPr>
                <w:noProof/>
                <w:webHidden/>
              </w:rPr>
              <w:fldChar w:fldCharType="begin"/>
            </w:r>
            <w:r w:rsidRPr="0047692C">
              <w:rPr>
                <w:noProof/>
                <w:webHidden/>
              </w:rPr>
              <w:instrText xml:space="preserve"> PAGEREF _Toc532484069 \h </w:instrText>
            </w:r>
            <w:r w:rsidRPr="0047692C">
              <w:rPr>
                <w:noProof/>
                <w:webHidden/>
              </w:rPr>
            </w:r>
            <w:r w:rsidRPr="0047692C">
              <w:rPr>
                <w:noProof/>
                <w:webHidden/>
              </w:rPr>
              <w:fldChar w:fldCharType="separate"/>
            </w:r>
            <w:r w:rsidRPr="0047692C">
              <w:rPr>
                <w:noProof/>
                <w:webHidden/>
              </w:rPr>
              <w:t>14</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070" w:history="1">
            <w:r w:rsidRPr="0047692C">
              <w:rPr>
                <w:rStyle w:val="a9"/>
                <w:rFonts w:ascii="楷体" w:eastAsia="楷体" w:hAnsi="楷体"/>
                <w:noProof/>
              </w:rPr>
              <w:t xml:space="preserve">2.5 </w:t>
            </w:r>
            <w:r w:rsidRPr="0047692C">
              <w:rPr>
                <w:rStyle w:val="a9"/>
                <w:rFonts w:ascii="楷体" w:eastAsia="楷体" w:hAnsi="楷体" w:hint="eastAsia"/>
                <w:noProof/>
              </w:rPr>
              <w:t>我司解码采用的是什么芯片，为什么实际解码性能不佳？</w:t>
            </w:r>
            <w:r w:rsidRPr="0047692C">
              <w:rPr>
                <w:noProof/>
                <w:webHidden/>
              </w:rPr>
              <w:tab/>
            </w:r>
            <w:r w:rsidRPr="0047692C">
              <w:rPr>
                <w:noProof/>
                <w:webHidden/>
              </w:rPr>
              <w:fldChar w:fldCharType="begin"/>
            </w:r>
            <w:r w:rsidRPr="0047692C">
              <w:rPr>
                <w:noProof/>
                <w:webHidden/>
              </w:rPr>
              <w:instrText xml:space="preserve"> PAGEREF _Toc532484070 \h </w:instrText>
            </w:r>
            <w:r w:rsidRPr="0047692C">
              <w:rPr>
                <w:noProof/>
                <w:webHidden/>
              </w:rPr>
            </w:r>
            <w:r w:rsidRPr="0047692C">
              <w:rPr>
                <w:noProof/>
                <w:webHidden/>
              </w:rPr>
              <w:fldChar w:fldCharType="separate"/>
            </w:r>
            <w:r w:rsidRPr="0047692C">
              <w:rPr>
                <w:noProof/>
                <w:webHidden/>
              </w:rPr>
              <w:t>14</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071" w:history="1">
            <w:r w:rsidRPr="0047692C">
              <w:rPr>
                <w:rStyle w:val="a9"/>
                <w:rFonts w:ascii="楷体" w:eastAsia="楷体" w:hAnsi="楷体"/>
                <w:noProof/>
              </w:rPr>
              <w:t xml:space="preserve">2.6 </w:t>
            </w:r>
            <w:r w:rsidRPr="0047692C">
              <w:rPr>
                <w:rStyle w:val="a9"/>
                <w:rFonts w:ascii="楷体" w:eastAsia="楷体" w:hAnsi="楷体" w:hint="eastAsia"/>
                <w:noProof/>
              </w:rPr>
              <w:t>提供参考测试报告</w:t>
            </w:r>
            <w:r w:rsidRPr="0047692C">
              <w:rPr>
                <w:rStyle w:val="a9"/>
                <w:rFonts w:ascii="楷体" w:eastAsia="楷体" w:hAnsi="楷体"/>
                <w:noProof/>
              </w:rPr>
              <w:t>benchmark report</w:t>
            </w:r>
            <w:r w:rsidRPr="0047692C">
              <w:rPr>
                <w:rStyle w:val="a9"/>
                <w:rFonts w:ascii="楷体" w:eastAsia="楷体" w:hAnsi="楷体" w:hint="eastAsia"/>
                <w:noProof/>
              </w:rPr>
              <w:t>（典型网络下）</w:t>
            </w:r>
            <w:r w:rsidRPr="0047692C">
              <w:rPr>
                <w:noProof/>
                <w:webHidden/>
              </w:rPr>
              <w:tab/>
            </w:r>
            <w:r w:rsidRPr="0047692C">
              <w:rPr>
                <w:noProof/>
                <w:webHidden/>
              </w:rPr>
              <w:fldChar w:fldCharType="begin"/>
            </w:r>
            <w:r w:rsidRPr="0047692C">
              <w:rPr>
                <w:noProof/>
                <w:webHidden/>
              </w:rPr>
              <w:instrText xml:space="preserve"> PAGEREF _Toc532484071 \h </w:instrText>
            </w:r>
            <w:r w:rsidRPr="0047692C">
              <w:rPr>
                <w:noProof/>
                <w:webHidden/>
              </w:rPr>
            </w:r>
            <w:r w:rsidRPr="0047692C">
              <w:rPr>
                <w:noProof/>
                <w:webHidden/>
              </w:rPr>
              <w:fldChar w:fldCharType="separate"/>
            </w:r>
            <w:r w:rsidRPr="0047692C">
              <w:rPr>
                <w:noProof/>
                <w:webHidden/>
              </w:rPr>
              <w:t>14</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072" w:history="1">
            <w:r w:rsidRPr="0047692C">
              <w:rPr>
                <w:rStyle w:val="a9"/>
                <w:rFonts w:ascii="楷体" w:eastAsia="楷体" w:hAnsi="楷体"/>
                <w:noProof/>
              </w:rPr>
              <w:t xml:space="preserve">2.7 </w:t>
            </w:r>
            <w:r w:rsidRPr="0047692C">
              <w:rPr>
                <w:rStyle w:val="a9"/>
                <w:rFonts w:ascii="楷体" w:eastAsia="楷体" w:hAnsi="楷体" w:hint="eastAsia"/>
                <w:noProof/>
              </w:rPr>
              <w:t>提供</w:t>
            </w:r>
            <w:r w:rsidRPr="0047692C">
              <w:rPr>
                <w:rStyle w:val="a9"/>
                <w:rFonts w:ascii="楷体" w:eastAsia="楷体" w:hAnsi="楷体"/>
                <w:noProof/>
              </w:rPr>
              <w:t>MLU100 Resnet50   Fix8   dense/sparse</w:t>
            </w:r>
            <w:r w:rsidRPr="0047692C">
              <w:rPr>
                <w:rStyle w:val="a9"/>
                <w:rFonts w:ascii="楷体" w:eastAsia="楷体" w:hAnsi="楷体" w:hint="eastAsia"/>
                <w:noProof/>
              </w:rPr>
              <w:t>优化后的性能数据以及如何提升精度？</w:t>
            </w:r>
            <w:r w:rsidRPr="0047692C">
              <w:rPr>
                <w:noProof/>
                <w:webHidden/>
              </w:rPr>
              <w:tab/>
            </w:r>
            <w:r w:rsidRPr="0047692C">
              <w:rPr>
                <w:noProof/>
                <w:webHidden/>
              </w:rPr>
              <w:fldChar w:fldCharType="begin"/>
            </w:r>
            <w:r w:rsidRPr="0047692C">
              <w:rPr>
                <w:noProof/>
                <w:webHidden/>
              </w:rPr>
              <w:instrText xml:space="preserve"> PAGEREF _Toc532484072 \h </w:instrText>
            </w:r>
            <w:r w:rsidRPr="0047692C">
              <w:rPr>
                <w:noProof/>
                <w:webHidden/>
              </w:rPr>
            </w:r>
            <w:r w:rsidRPr="0047692C">
              <w:rPr>
                <w:noProof/>
                <w:webHidden/>
              </w:rPr>
              <w:fldChar w:fldCharType="separate"/>
            </w:r>
            <w:r w:rsidRPr="0047692C">
              <w:rPr>
                <w:noProof/>
                <w:webHidden/>
              </w:rPr>
              <w:t>14</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073" w:history="1">
            <w:r w:rsidRPr="0047692C">
              <w:rPr>
                <w:rStyle w:val="a9"/>
                <w:rFonts w:ascii="楷体" w:eastAsia="楷体" w:hAnsi="楷体"/>
                <w:noProof/>
              </w:rPr>
              <w:t xml:space="preserve">2.8 </w:t>
            </w:r>
            <w:r w:rsidRPr="0047692C">
              <w:rPr>
                <w:rStyle w:val="a9"/>
                <w:rFonts w:ascii="楷体" w:eastAsia="楷体" w:hAnsi="楷体" w:hint="eastAsia"/>
                <w:noProof/>
              </w:rPr>
              <w:t>离线模式对哪些模型的支持度最好？</w:t>
            </w:r>
            <w:r w:rsidRPr="0047692C">
              <w:rPr>
                <w:rStyle w:val="a9"/>
                <w:rFonts w:ascii="楷体" w:eastAsia="楷体" w:hAnsi="楷体"/>
                <w:noProof/>
              </w:rPr>
              <w:t xml:space="preserve"> </w:t>
            </w:r>
            <w:r w:rsidRPr="0047692C">
              <w:rPr>
                <w:rStyle w:val="a9"/>
                <w:rFonts w:ascii="楷体" w:eastAsia="楷体" w:hAnsi="楷体" w:hint="eastAsia"/>
                <w:noProof/>
              </w:rPr>
              <w:t>在线模式性能如何、相比离线模式性能下降多少？</w:t>
            </w:r>
            <w:r w:rsidRPr="0047692C">
              <w:rPr>
                <w:noProof/>
                <w:webHidden/>
              </w:rPr>
              <w:tab/>
            </w:r>
            <w:r w:rsidRPr="0047692C">
              <w:rPr>
                <w:noProof/>
                <w:webHidden/>
              </w:rPr>
              <w:fldChar w:fldCharType="begin"/>
            </w:r>
            <w:r w:rsidRPr="0047692C">
              <w:rPr>
                <w:noProof/>
                <w:webHidden/>
              </w:rPr>
              <w:instrText xml:space="preserve"> PAGEREF _Toc532484073 \h </w:instrText>
            </w:r>
            <w:r w:rsidRPr="0047692C">
              <w:rPr>
                <w:noProof/>
                <w:webHidden/>
              </w:rPr>
            </w:r>
            <w:r w:rsidRPr="0047692C">
              <w:rPr>
                <w:noProof/>
                <w:webHidden/>
              </w:rPr>
              <w:fldChar w:fldCharType="separate"/>
            </w:r>
            <w:r w:rsidRPr="0047692C">
              <w:rPr>
                <w:noProof/>
                <w:webHidden/>
              </w:rPr>
              <w:t>14</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074" w:history="1">
            <w:r w:rsidRPr="0047692C">
              <w:rPr>
                <w:rStyle w:val="a9"/>
                <w:rFonts w:ascii="楷体" w:eastAsia="楷体" w:hAnsi="楷体"/>
                <w:noProof/>
              </w:rPr>
              <w:t xml:space="preserve">2.9 </w:t>
            </w:r>
            <w:r w:rsidRPr="0047692C">
              <w:rPr>
                <w:rStyle w:val="a9"/>
                <w:rFonts w:ascii="楷体" w:eastAsia="楷体" w:hAnsi="楷体" w:hint="eastAsia"/>
                <w:noProof/>
              </w:rPr>
              <w:t>高性能模式是传统意义上的超频吗？</w:t>
            </w:r>
            <w:r w:rsidRPr="0047692C">
              <w:rPr>
                <w:noProof/>
                <w:webHidden/>
              </w:rPr>
              <w:tab/>
            </w:r>
            <w:r w:rsidRPr="0047692C">
              <w:rPr>
                <w:noProof/>
                <w:webHidden/>
              </w:rPr>
              <w:fldChar w:fldCharType="begin"/>
            </w:r>
            <w:r w:rsidRPr="0047692C">
              <w:rPr>
                <w:noProof/>
                <w:webHidden/>
              </w:rPr>
              <w:instrText xml:space="preserve"> PAGEREF _Toc532484074 \h </w:instrText>
            </w:r>
            <w:r w:rsidRPr="0047692C">
              <w:rPr>
                <w:noProof/>
                <w:webHidden/>
              </w:rPr>
            </w:r>
            <w:r w:rsidRPr="0047692C">
              <w:rPr>
                <w:noProof/>
                <w:webHidden/>
              </w:rPr>
              <w:fldChar w:fldCharType="separate"/>
            </w:r>
            <w:r w:rsidRPr="0047692C">
              <w:rPr>
                <w:noProof/>
                <w:webHidden/>
              </w:rPr>
              <w:t>14</w:t>
            </w:r>
            <w:r w:rsidRPr="0047692C">
              <w:rPr>
                <w:noProof/>
                <w:webHidden/>
              </w:rPr>
              <w:fldChar w:fldCharType="end"/>
            </w:r>
          </w:hyperlink>
        </w:p>
        <w:p w:rsidR="0047692C" w:rsidRPr="0047692C" w:rsidRDefault="0047692C">
          <w:pPr>
            <w:pStyle w:val="20"/>
            <w:tabs>
              <w:tab w:val="left" w:pos="840"/>
              <w:tab w:val="right" w:leader="dot" w:pos="8296"/>
            </w:tabs>
            <w:rPr>
              <w:noProof/>
              <w:kern w:val="2"/>
              <w:sz w:val="21"/>
            </w:rPr>
          </w:pPr>
          <w:hyperlink w:anchor="_Toc532484075" w:history="1">
            <w:r w:rsidRPr="0047692C">
              <w:rPr>
                <w:rStyle w:val="a9"/>
                <w:rFonts w:ascii="楷体" w:eastAsia="楷体" w:hAnsi="楷体"/>
                <w:noProof/>
              </w:rPr>
              <w:t>3.</w:t>
            </w:r>
            <w:r w:rsidRPr="0047692C">
              <w:rPr>
                <w:noProof/>
                <w:kern w:val="2"/>
                <w:sz w:val="21"/>
              </w:rPr>
              <w:tab/>
            </w:r>
            <w:r w:rsidRPr="0047692C">
              <w:rPr>
                <w:rStyle w:val="a9"/>
                <w:rFonts w:ascii="楷体" w:eastAsia="楷体" w:hAnsi="楷体" w:hint="eastAsia"/>
                <w:noProof/>
              </w:rPr>
              <w:t>编程相关</w:t>
            </w:r>
            <w:r w:rsidRPr="0047692C">
              <w:rPr>
                <w:noProof/>
                <w:webHidden/>
              </w:rPr>
              <w:tab/>
            </w:r>
            <w:r w:rsidRPr="0047692C">
              <w:rPr>
                <w:noProof/>
                <w:webHidden/>
              </w:rPr>
              <w:fldChar w:fldCharType="begin"/>
            </w:r>
            <w:r w:rsidRPr="0047692C">
              <w:rPr>
                <w:noProof/>
                <w:webHidden/>
              </w:rPr>
              <w:instrText xml:space="preserve"> PAGEREF _Toc532484075 \h </w:instrText>
            </w:r>
            <w:r w:rsidRPr="0047692C">
              <w:rPr>
                <w:noProof/>
                <w:webHidden/>
              </w:rPr>
            </w:r>
            <w:r w:rsidRPr="0047692C">
              <w:rPr>
                <w:noProof/>
                <w:webHidden/>
              </w:rPr>
              <w:fldChar w:fldCharType="separate"/>
            </w:r>
            <w:r w:rsidRPr="0047692C">
              <w:rPr>
                <w:noProof/>
                <w:webHidden/>
              </w:rPr>
              <w:t>15</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076" w:history="1">
            <w:r w:rsidRPr="0047692C">
              <w:rPr>
                <w:rStyle w:val="a9"/>
                <w:rFonts w:ascii="楷体" w:eastAsia="楷体" w:hAnsi="楷体"/>
                <w:noProof/>
              </w:rPr>
              <w:t>3.1 MLU100/MLU100+</w:t>
            </w:r>
            <w:r w:rsidRPr="0047692C">
              <w:rPr>
                <w:rStyle w:val="a9"/>
                <w:rFonts w:ascii="楷体" w:eastAsia="楷体" w:hAnsi="楷体" w:hint="eastAsia"/>
                <w:noProof/>
              </w:rPr>
              <w:t>支持哪几种深度学习框架？</w:t>
            </w:r>
            <w:r w:rsidRPr="0047692C">
              <w:rPr>
                <w:noProof/>
                <w:webHidden/>
              </w:rPr>
              <w:tab/>
            </w:r>
            <w:r w:rsidRPr="0047692C">
              <w:rPr>
                <w:noProof/>
                <w:webHidden/>
              </w:rPr>
              <w:fldChar w:fldCharType="begin"/>
            </w:r>
            <w:r w:rsidRPr="0047692C">
              <w:rPr>
                <w:noProof/>
                <w:webHidden/>
              </w:rPr>
              <w:instrText xml:space="preserve"> PAGEREF _Toc532484076 \h </w:instrText>
            </w:r>
            <w:r w:rsidRPr="0047692C">
              <w:rPr>
                <w:noProof/>
                <w:webHidden/>
              </w:rPr>
            </w:r>
            <w:r w:rsidRPr="0047692C">
              <w:rPr>
                <w:noProof/>
                <w:webHidden/>
              </w:rPr>
              <w:fldChar w:fldCharType="separate"/>
            </w:r>
            <w:r w:rsidRPr="0047692C">
              <w:rPr>
                <w:noProof/>
                <w:webHidden/>
              </w:rPr>
              <w:t>15</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077" w:history="1">
            <w:r w:rsidRPr="0047692C">
              <w:rPr>
                <w:rStyle w:val="a9"/>
                <w:rFonts w:ascii="楷体" w:eastAsia="楷体" w:hAnsi="楷体"/>
                <w:noProof/>
              </w:rPr>
              <w:t>3.2  MLU100/MLU100+</w:t>
            </w:r>
            <w:r w:rsidRPr="0047692C">
              <w:rPr>
                <w:rStyle w:val="a9"/>
                <w:rFonts w:ascii="楷体" w:eastAsia="楷体" w:hAnsi="楷体" w:hint="eastAsia"/>
                <w:noProof/>
              </w:rPr>
              <w:t>支持的网络种类有多少？</w:t>
            </w:r>
            <w:r w:rsidRPr="0047692C">
              <w:rPr>
                <w:noProof/>
                <w:webHidden/>
              </w:rPr>
              <w:tab/>
            </w:r>
            <w:r w:rsidRPr="0047692C">
              <w:rPr>
                <w:noProof/>
                <w:webHidden/>
              </w:rPr>
              <w:fldChar w:fldCharType="begin"/>
            </w:r>
            <w:r w:rsidRPr="0047692C">
              <w:rPr>
                <w:noProof/>
                <w:webHidden/>
              </w:rPr>
              <w:instrText xml:space="preserve"> PAGEREF _Toc532484077 \h </w:instrText>
            </w:r>
            <w:r w:rsidRPr="0047692C">
              <w:rPr>
                <w:noProof/>
                <w:webHidden/>
              </w:rPr>
            </w:r>
            <w:r w:rsidRPr="0047692C">
              <w:rPr>
                <w:noProof/>
                <w:webHidden/>
              </w:rPr>
              <w:fldChar w:fldCharType="separate"/>
            </w:r>
            <w:r w:rsidRPr="0047692C">
              <w:rPr>
                <w:noProof/>
                <w:webHidden/>
              </w:rPr>
              <w:t>15</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078" w:history="1">
            <w:r w:rsidRPr="0047692C">
              <w:rPr>
                <w:rStyle w:val="a9"/>
                <w:rFonts w:ascii="楷体" w:eastAsia="楷体" w:hAnsi="楷体"/>
                <w:noProof/>
              </w:rPr>
              <w:t>3.3 MLU100/MLU100+</w:t>
            </w:r>
            <w:r w:rsidRPr="0047692C">
              <w:rPr>
                <w:rStyle w:val="a9"/>
                <w:rFonts w:ascii="楷体" w:eastAsia="楷体" w:hAnsi="楷体" w:hint="eastAsia"/>
                <w:noProof/>
              </w:rPr>
              <w:t>是否支持稀疏化和</w:t>
            </w:r>
            <w:r w:rsidRPr="0047692C">
              <w:rPr>
                <w:rStyle w:val="a9"/>
                <w:rFonts w:ascii="楷体" w:eastAsia="楷体" w:hAnsi="楷体"/>
                <w:noProof/>
              </w:rPr>
              <w:t>int8</w:t>
            </w:r>
            <w:r w:rsidRPr="0047692C">
              <w:rPr>
                <w:rStyle w:val="a9"/>
                <w:rFonts w:ascii="楷体" w:eastAsia="楷体" w:hAnsi="楷体" w:hint="eastAsia"/>
                <w:noProof/>
              </w:rPr>
              <w:t>运算？</w:t>
            </w:r>
            <w:r w:rsidRPr="0047692C">
              <w:rPr>
                <w:noProof/>
                <w:webHidden/>
              </w:rPr>
              <w:tab/>
            </w:r>
            <w:r w:rsidRPr="0047692C">
              <w:rPr>
                <w:noProof/>
                <w:webHidden/>
              </w:rPr>
              <w:fldChar w:fldCharType="begin"/>
            </w:r>
            <w:r w:rsidRPr="0047692C">
              <w:rPr>
                <w:noProof/>
                <w:webHidden/>
              </w:rPr>
              <w:instrText xml:space="preserve"> PAGEREF _Toc532484078 \h </w:instrText>
            </w:r>
            <w:r w:rsidRPr="0047692C">
              <w:rPr>
                <w:noProof/>
                <w:webHidden/>
              </w:rPr>
            </w:r>
            <w:r w:rsidRPr="0047692C">
              <w:rPr>
                <w:noProof/>
                <w:webHidden/>
              </w:rPr>
              <w:fldChar w:fldCharType="separate"/>
            </w:r>
            <w:r w:rsidRPr="0047692C">
              <w:rPr>
                <w:noProof/>
                <w:webHidden/>
              </w:rPr>
              <w:t>15</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079" w:history="1">
            <w:r w:rsidRPr="0047692C">
              <w:rPr>
                <w:rStyle w:val="a9"/>
                <w:rFonts w:ascii="楷体" w:eastAsia="楷体" w:hAnsi="楷体"/>
                <w:noProof/>
              </w:rPr>
              <w:t>3.4 MLU100/MLU100+</w:t>
            </w:r>
            <w:r w:rsidRPr="0047692C">
              <w:rPr>
                <w:rStyle w:val="a9"/>
                <w:rFonts w:ascii="楷体" w:eastAsia="楷体" w:hAnsi="楷体" w:hint="eastAsia"/>
                <w:noProof/>
              </w:rPr>
              <w:t>支持哪些算子？</w:t>
            </w:r>
            <w:r w:rsidRPr="0047692C">
              <w:rPr>
                <w:noProof/>
                <w:webHidden/>
              </w:rPr>
              <w:tab/>
            </w:r>
            <w:r w:rsidRPr="0047692C">
              <w:rPr>
                <w:noProof/>
                <w:webHidden/>
              </w:rPr>
              <w:fldChar w:fldCharType="begin"/>
            </w:r>
            <w:r w:rsidRPr="0047692C">
              <w:rPr>
                <w:noProof/>
                <w:webHidden/>
              </w:rPr>
              <w:instrText xml:space="preserve"> PAGEREF _Toc532484079 \h </w:instrText>
            </w:r>
            <w:r w:rsidRPr="0047692C">
              <w:rPr>
                <w:noProof/>
                <w:webHidden/>
              </w:rPr>
            </w:r>
            <w:r w:rsidRPr="0047692C">
              <w:rPr>
                <w:noProof/>
                <w:webHidden/>
              </w:rPr>
              <w:fldChar w:fldCharType="separate"/>
            </w:r>
            <w:r w:rsidRPr="0047692C">
              <w:rPr>
                <w:noProof/>
                <w:webHidden/>
              </w:rPr>
              <w:t>15</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080" w:history="1">
            <w:r w:rsidRPr="0047692C">
              <w:rPr>
                <w:rStyle w:val="a9"/>
                <w:rFonts w:ascii="楷体" w:eastAsia="楷体" w:hAnsi="楷体"/>
                <w:noProof/>
              </w:rPr>
              <w:t>3.5 MLU100/MLU100+</w:t>
            </w:r>
            <w:r w:rsidRPr="0047692C">
              <w:rPr>
                <w:rStyle w:val="a9"/>
                <w:rFonts w:ascii="楷体" w:eastAsia="楷体" w:hAnsi="楷体" w:hint="eastAsia"/>
                <w:noProof/>
              </w:rPr>
              <w:t>的在线和离线模式是什么含义？</w:t>
            </w:r>
            <w:r w:rsidRPr="0047692C">
              <w:rPr>
                <w:noProof/>
                <w:webHidden/>
              </w:rPr>
              <w:tab/>
            </w:r>
            <w:r w:rsidRPr="0047692C">
              <w:rPr>
                <w:noProof/>
                <w:webHidden/>
              </w:rPr>
              <w:fldChar w:fldCharType="begin"/>
            </w:r>
            <w:r w:rsidRPr="0047692C">
              <w:rPr>
                <w:noProof/>
                <w:webHidden/>
              </w:rPr>
              <w:instrText xml:space="preserve"> PAGEREF _Toc532484080 \h </w:instrText>
            </w:r>
            <w:r w:rsidRPr="0047692C">
              <w:rPr>
                <w:noProof/>
                <w:webHidden/>
              </w:rPr>
            </w:r>
            <w:r w:rsidRPr="0047692C">
              <w:rPr>
                <w:noProof/>
                <w:webHidden/>
              </w:rPr>
              <w:fldChar w:fldCharType="separate"/>
            </w:r>
            <w:r w:rsidRPr="0047692C">
              <w:rPr>
                <w:noProof/>
                <w:webHidden/>
              </w:rPr>
              <w:t>15</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081" w:history="1">
            <w:r w:rsidRPr="0047692C">
              <w:rPr>
                <w:rStyle w:val="a9"/>
                <w:rFonts w:ascii="楷体" w:eastAsia="楷体" w:hAnsi="楷体"/>
                <w:noProof/>
              </w:rPr>
              <w:t xml:space="preserve">3.6 </w:t>
            </w:r>
            <w:r w:rsidRPr="0047692C">
              <w:rPr>
                <w:rStyle w:val="a9"/>
                <w:rFonts w:ascii="楷体" w:eastAsia="楷体" w:hAnsi="楷体" w:hint="eastAsia"/>
                <w:noProof/>
              </w:rPr>
              <w:t>离线模型中</w:t>
            </w:r>
            <w:r w:rsidRPr="0047692C">
              <w:rPr>
                <w:rStyle w:val="a9"/>
                <w:rFonts w:ascii="楷体" w:eastAsia="楷体" w:hAnsi="楷体"/>
                <w:noProof/>
              </w:rPr>
              <w:t>batch size</w:t>
            </w:r>
            <w:r w:rsidRPr="0047692C">
              <w:rPr>
                <w:rStyle w:val="a9"/>
                <w:rFonts w:ascii="楷体" w:eastAsia="楷体" w:hAnsi="楷体" w:hint="eastAsia"/>
                <w:noProof/>
              </w:rPr>
              <w:t>如何修改？</w:t>
            </w:r>
            <w:r w:rsidRPr="0047692C">
              <w:rPr>
                <w:noProof/>
                <w:webHidden/>
              </w:rPr>
              <w:tab/>
            </w:r>
            <w:r w:rsidRPr="0047692C">
              <w:rPr>
                <w:noProof/>
                <w:webHidden/>
              </w:rPr>
              <w:fldChar w:fldCharType="begin"/>
            </w:r>
            <w:r w:rsidRPr="0047692C">
              <w:rPr>
                <w:noProof/>
                <w:webHidden/>
              </w:rPr>
              <w:instrText xml:space="preserve"> PAGEREF _Toc532484081 \h </w:instrText>
            </w:r>
            <w:r w:rsidRPr="0047692C">
              <w:rPr>
                <w:noProof/>
                <w:webHidden/>
              </w:rPr>
            </w:r>
            <w:r w:rsidRPr="0047692C">
              <w:rPr>
                <w:noProof/>
                <w:webHidden/>
              </w:rPr>
              <w:fldChar w:fldCharType="separate"/>
            </w:r>
            <w:r w:rsidRPr="0047692C">
              <w:rPr>
                <w:noProof/>
                <w:webHidden/>
              </w:rPr>
              <w:t>15</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082" w:history="1">
            <w:r w:rsidRPr="0047692C">
              <w:rPr>
                <w:rStyle w:val="a9"/>
                <w:rFonts w:ascii="楷体" w:eastAsia="楷体" w:hAnsi="楷体"/>
                <w:noProof/>
              </w:rPr>
              <w:t xml:space="preserve">3.7 </w:t>
            </w:r>
            <w:r w:rsidRPr="0047692C">
              <w:rPr>
                <w:rStyle w:val="a9"/>
                <w:rFonts w:ascii="楷体" w:eastAsia="楷体" w:hAnsi="楷体" w:hint="eastAsia"/>
                <w:noProof/>
              </w:rPr>
              <w:t>什么是数据或者模型并行编程模式？</w:t>
            </w:r>
            <w:r w:rsidRPr="0047692C">
              <w:rPr>
                <w:noProof/>
                <w:webHidden/>
              </w:rPr>
              <w:tab/>
            </w:r>
            <w:r w:rsidRPr="0047692C">
              <w:rPr>
                <w:noProof/>
                <w:webHidden/>
              </w:rPr>
              <w:fldChar w:fldCharType="begin"/>
            </w:r>
            <w:r w:rsidRPr="0047692C">
              <w:rPr>
                <w:noProof/>
                <w:webHidden/>
              </w:rPr>
              <w:instrText xml:space="preserve"> PAGEREF _Toc532484082 \h </w:instrText>
            </w:r>
            <w:r w:rsidRPr="0047692C">
              <w:rPr>
                <w:noProof/>
                <w:webHidden/>
              </w:rPr>
            </w:r>
            <w:r w:rsidRPr="0047692C">
              <w:rPr>
                <w:noProof/>
                <w:webHidden/>
              </w:rPr>
              <w:fldChar w:fldCharType="separate"/>
            </w:r>
            <w:r w:rsidRPr="0047692C">
              <w:rPr>
                <w:noProof/>
                <w:webHidden/>
              </w:rPr>
              <w:t>16</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083" w:history="1">
            <w:r w:rsidRPr="0047692C">
              <w:rPr>
                <w:rStyle w:val="a9"/>
                <w:rFonts w:ascii="楷体" w:eastAsia="楷体" w:hAnsi="楷体"/>
                <w:noProof/>
              </w:rPr>
              <w:t xml:space="preserve">3.8 </w:t>
            </w:r>
            <w:r w:rsidRPr="0047692C">
              <w:rPr>
                <w:rStyle w:val="a9"/>
                <w:rFonts w:ascii="楷体" w:eastAsia="楷体" w:hAnsi="楷体" w:hint="eastAsia"/>
                <w:noProof/>
              </w:rPr>
              <w:t>如何理解</w:t>
            </w:r>
            <w:r w:rsidRPr="0047692C">
              <w:rPr>
                <w:rStyle w:val="a9"/>
                <w:rFonts w:ascii="楷体" w:eastAsia="楷体" w:hAnsi="楷体"/>
                <w:noProof/>
              </w:rPr>
              <w:t>Stream</w:t>
            </w:r>
            <w:r w:rsidRPr="0047692C">
              <w:rPr>
                <w:rStyle w:val="a9"/>
                <w:rFonts w:ascii="楷体" w:eastAsia="楷体" w:hAnsi="楷体" w:hint="eastAsia"/>
                <w:noProof/>
              </w:rPr>
              <w:t>的概念？</w:t>
            </w:r>
            <w:r w:rsidRPr="0047692C">
              <w:rPr>
                <w:noProof/>
                <w:webHidden/>
              </w:rPr>
              <w:tab/>
            </w:r>
            <w:r w:rsidRPr="0047692C">
              <w:rPr>
                <w:noProof/>
                <w:webHidden/>
              </w:rPr>
              <w:fldChar w:fldCharType="begin"/>
            </w:r>
            <w:r w:rsidRPr="0047692C">
              <w:rPr>
                <w:noProof/>
                <w:webHidden/>
              </w:rPr>
              <w:instrText xml:space="preserve"> PAGEREF _Toc532484083 \h </w:instrText>
            </w:r>
            <w:r w:rsidRPr="0047692C">
              <w:rPr>
                <w:noProof/>
                <w:webHidden/>
              </w:rPr>
            </w:r>
            <w:r w:rsidRPr="0047692C">
              <w:rPr>
                <w:noProof/>
                <w:webHidden/>
              </w:rPr>
              <w:fldChar w:fldCharType="separate"/>
            </w:r>
            <w:r w:rsidRPr="0047692C">
              <w:rPr>
                <w:noProof/>
                <w:webHidden/>
              </w:rPr>
              <w:t>16</w:t>
            </w:r>
            <w:r w:rsidRPr="0047692C">
              <w:rPr>
                <w:noProof/>
                <w:webHidden/>
              </w:rPr>
              <w:fldChar w:fldCharType="end"/>
            </w:r>
          </w:hyperlink>
        </w:p>
        <w:p w:rsidR="0047692C" w:rsidRPr="0047692C" w:rsidRDefault="0047692C">
          <w:pPr>
            <w:pStyle w:val="30"/>
            <w:tabs>
              <w:tab w:val="left" w:pos="1050"/>
              <w:tab w:val="right" w:leader="dot" w:pos="8296"/>
            </w:tabs>
            <w:rPr>
              <w:noProof/>
              <w:kern w:val="2"/>
              <w:sz w:val="21"/>
            </w:rPr>
          </w:pPr>
          <w:hyperlink w:anchor="_Toc532484084" w:history="1">
            <w:r w:rsidRPr="0047692C">
              <w:rPr>
                <w:rStyle w:val="a9"/>
                <w:rFonts w:ascii="楷体" w:eastAsia="楷体" w:hAnsi="楷体"/>
                <w:noProof/>
              </w:rPr>
              <w:t>3.9</w:t>
            </w:r>
            <w:r w:rsidRPr="0047692C">
              <w:rPr>
                <w:noProof/>
                <w:kern w:val="2"/>
                <w:sz w:val="21"/>
              </w:rPr>
              <w:tab/>
            </w:r>
            <w:r w:rsidRPr="0047692C">
              <w:rPr>
                <w:rStyle w:val="a9"/>
                <w:rFonts w:ascii="楷体" w:eastAsia="楷体" w:hAnsi="楷体" w:hint="eastAsia"/>
                <w:noProof/>
              </w:rPr>
              <w:t>自定义算子如何实现</w:t>
            </w:r>
            <w:r w:rsidRPr="0047692C">
              <w:rPr>
                <w:noProof/>
                <w:webHidden/>
              </w:rPr>
              <w:tab/>
            </w:r>
            <w:r w:rsidRPr="0047692C">
              <w:rPr>
                <w:noProof/>
                <w:webHidden/>
              </w:rPr>
              <w:fldChar w:fldCharType="begin"/>
            </w:r>
            <w:r w:rsidRPr="0047692C">
              <w:rPr>
                <w:noProof/>
                <w:webHidden/>
              </w:rPr>
              <w:instrText xml:space="preserve"> PAGEREF _Toc532484084 \h </w:instrText>
            </w:r>
            <w:r w:rsidRPr="0047692C">
              <w:rPr>
                <w:noProof/>
                <w:webHidden/>
              </w:rPr>
            </w:r>
            <w:r w:rsidRPr="0047692C">
              <w:rPr>
                <w:noProof/>
                <w:webHidden/>
              </w:rPr>
              <w:fldChar w:fldCharType="separate"/>
            </w:r>
            <w:r w:rsidRPr="0047692C">
              <w:rPr>
                <w:noProof/>
                <w:webHidden/>
              </w:rPr>
              <w:t>16</w:t>
            </w:r>
            <w:r w:rsidRPr="0047692C">
              <w:rPr>
                <w:noProof/>
                <w:webHidden/>
              </w:rPr>
              <w:fldChar w:fldCharType="end"/>
            </w:r>
          </w:hyperlink>
        </w:p>
        <w:p w:rsidR="0047692C" w:rsidRPr="0047692C" w:rsidRDefault="0047692C">
          <w:pPr>
            <w:pStyle w:val="30"/>
            <w:tabs>
              <w:tab w:val="left" w:pos="1260"/>
              <w:tab w:val="right" w:leader="dot" w:pos="8296"/>
            </w:tabs>
            <w:rPr>
              <w:noProof/>
              <w:kern w:val="2"/>
              <w:sz w:val="21"/>
            </w:rPr>
          </w:pPr>
          <w:hyperlink w:anchor="_Toc532484085" w:history="1">
            <w:r w:rsidRPr="0047692C">
              <w:rPr>
                <w:rStyle w:val="a9"/>
                <w:rFonts w:ascii="楷体" w:eastAsia="楷体" w:hAnsi="楷体"/>
                <w:noProof/>
              </w:rPr>
              <w:t>3.10</w:t>
            </w:r>
            <w:r w:rsidRPr="0047692C">
              <w:rPr>
                <w:noProof/>
                <w:kern w:val="2"/>
                <w:sz w:val="21"/>
              </w:rPr>
              <w:tab/>
            </w:r>
            <w:r w:rsidRPr="0047692C">
              <w:rPr>
                <w:rStyle w:val="a9"/>
                <w:rFonts w:ascii="楷体" w:eastAsia="楷体" w:hAnsi="楷体" w:hint="eastAsia"/>
                <w:noProof/>
              </w:rPr>
              <w:t>内存复用及优化思路</w:t>
            </w:r>
            <w:r w:rsidRPr="0047692C">
              <w:rPr>
                <w:noProof/>
                <w:webHidden/>
              </w:rPr>
              <w:tab/>
            </w:r>
            <w:r w:rsidRPr="0047692C">
              <w:rPr>
                <w:noProof/>
                <w:webHidden/>
              </w:rPr>
              <w:fldChar w:fldCharType="begin"/>
            </w:r>
            <w:r w:rsidRPr="0047692C">
              <w:rPr>
                <w:noProof/>
                <w:webHidden/>
              </w:rPr>
              <w:instrText xml:space="preserve"> PAGEREF _Toc532484085 \h </w:instrText>
            </w:r>
            <w:r w:rsidRPr="0047692C">
              <w:rPr>
                <w:noProof/>
                <w:webHidden/>
              </w:rPr>
            </w:r>
            <w:r w:rsidRPr="0047692C">
              <w:rPr>
                <w:noProof/>
                <w:webHidden/>
              </w:rPr>
              <w:fldChar w:fldCharType="separate"/>
            </w:r>
            <w:r w:rsidRPr="0047692C">
              <w:rPr>
                <w:noProof/>
                <w:webHidden/>
              </w:rPr>
              <w:t>16</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086" w:history="1">
            <w:r w:rsidRPr="0047692C">
              <w:rPr>
                <w:rStyle w:val="a9"/>
                <w:rFonts w:ascii="楷体" w:eastAsia="楷体" w:hAnsi="楷体"/>
                <w:noProof/>
              </w:rPr>
              <w:t xml:space="preserve">3.11 </w:t>
            </w:r>
            <w:r w:rsidRPr="0047692C">
              <w:rPr>
                <w:rStyle w:val="a9"/>
                <w:rFonts w:ascii="楷体" w:eastAsia="楷体" w:hAnsi="楷体" w:hint="eastAsia"/>
                <w:noProof/>
              </w:rPr>
              <w:t>与</w:t>
            </w:r>
            <w:r w:rsidRPr="0047692C">
              <w:rPr>
                <w:rStyle w:val="a9"/>
                <w:rFonts w:ascii="楷体" w:eastAsia="楷体" w:hAnsi="楷体"/>
                <w:noProof/>
              </w:rPr>
              <w:t>FPGA</w:t>
            </w:r>
            <w:r w:rsidRPr="0047692C">
              <w:rPr>
                <w:rStyle w:val="a9"/>
                <w:rFonts w:ascii="楷体" w:eastAsia="楷体" w:hAnsi="楷体" w:hint="eastAsia"/>
                <w:noProof/>
              </w:rPr>
              <w:t>相比，</w:t>
            </w:r>
            <w:r w:rsidRPr="0047692C">
              <w:rPr>
                <w:rStyle w:val="a9"/>
                <w:rFonts w:ascii="楷体" w:eastAsia="楷体" w:hAnsi="楷体"/>
                <w:noProof/>
              </w:rPr>
              <w:t>MLU100</w:t>
            </w:r>
            <w:r w:rsidRPr="0047692C">
              <w:rPr>
                <w:rStyle w:val="a9"/>
                <w:rFonts w:ascii="楷体" w:eastAsia="楷体" w:hAnsi="楷体" w:hint="eastAsia"/>
                <w:noProof/>
              </w:rPr>
              <w:t>可编程性如何，如果出现一些新网络模型，如何工作？</w:t>
            </w:r>
            <w:r w:rsidRPr="0047692C">
              <w:rPr>
                <w:noProof/>
                <w:webHidden/>
              </w:rPr>
              <w:tab/>
            </w:r>
            <w:r w:rsidRPr="0047692C">
              <w:rPr>
                <w:noProof/>
                <w:webHidden/>
              </w:rPr>
              <w:fldChar w:fldCharType="begin"/>
            </w:r>
            <w:r w:rsidRPr="0047692C">
              <w:rPr>
                <w:noProof/>
                <w:webHidden/>
              </w:rPr>
              <w:instrText xml:space="preserve"> PAGEREF _Toc532484086 \h </w:instrText>
            </w:r>
            <w:r w:rsidRPr="0047692C">
              <w:rPr>
                <w:noProof/>
                <w:webHidden/>
              </w:rPr>
            </w:r>
            <w:r w:rsidRPr="0047692C">
              <w:rPr>
                <w:noProof/>
                <w:webHidden/>
              </w:rPr>
              <w:fldChar w:fldCharType="separate"/>
            </w:r>
            <w:r w:rsidRPr="0047692C">
              <w:rPr>
                <w:noProof/>
                <w:webHidden/>
              </w:rPr>
              <w:t>16</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087" w:history="1">
            <w:r w:rsidRPr="0047692C">
              <w:rPr>
                <w:rStyle w:val="a9"/>
                <w:rFonts w:ascii="楷体" w:eastAsia="楷体" w:hAnsi="楷体"/>
                <w:noProof/>
              </w:rPr>
              <w:t xml:space="preserve">3.12 </w:t>
            </w:r>
            <w:r w:rsidRPr="0047692C">
              <w:rPr>
                <w:rStyle w:val="a9"/>
                <w:rFonts w:ascii="楷体" w:eastAsia="楷体" w:hAnsi="楷体" w:hint="eastAsia"/>
                <w:noProof/>
              </w:rPr>
              <w:t>寒武纪的</w:t>
            </w:r>
            <w:r w:rsidRPr="0047692C">
              <w:rPr>
                <w:rStyle w:val="a9"/>
                <w:rFonts w:ascii="楷体" w:eastAsia="楷体" w:hAnsi="楷体"/>
                <w:noProof/>
              </w:rPr>
              <w:t>mlisa</w:t>
            </w:r>
            <w:r w:rsidRPr="0047692C">
              <w:rPr>
                <w:rStyle w:val="a9"/>
                <w:rFonts w:ascii="楷体" w:eastAsia="楷体" w:hAnsi="楷体" w:hint="eastAsia"/>
                <w:noProof/>
              </w:rPr>
              <w:t>语言和</w:t>
            </w:r>
            <w:r w:rsidRPr="0047692C">
              <w:rPr>
                <w:rStyle w:val="a9"/>
                <w:rFonts w:ascii="楷体" w:eastAsia="楷体" w:hAnsi="楷体"/>
                <w:noProof/>
              </w:rPr>
              <w:t>bang</w:t>
            </w:r>
            <w:r w:rsidRPr="0047692C">
              <w:rPr>
                <w:rStyle w:val="a9"/>
                <w:rFonts w:ascii="楷体" w:eastAsia="楷体" w:hAnsi="楷体" w:hint="eastAsia"/>
                <w:noProof/>
              </w:rPr>
              <w:t>语言目前的成熟度如何，能否正常实现所有需要的算子？</w:t>
            </w:r>
            <w:r w:rsidRPr="0047692C">
              <w:rPr>
                <w:noProof/>
                <w:webHidden/>
              </w:rPr>
              <w:tab/>
            </w:r>
            <w:r w:rsidRPr="0047692C">
              <w:rPr>
                <w:noProof/>
                <w:webHidden/>
              </w:rPr>
              <w:fldChar w:fldCharType="begin"/>
            </w:r>
            <w:r w:rsidRPr="0047692C">
              <w:rPr>
                <w:noProof/>
                <w:webHidden/>
              </w:rPr>
              <w:instrText xml:space="preserve"> PAGEREF _Toc532484087 \h </w:instrText>
            </w:r>
            <w:r w:rsidRPr="0047692C">
              <w:rPr>
                <w:noProof/>
                <w:webHidden/>
              </w:rPr>
            </w:r>
            <w:r w:rsidRPr="0047692C">
              <w:rPr>
                <w:noProof/>
                <w:webHidden/>
              </w:rPr>
              <w:fldChar w:fldCharType="separate"/>
            </w:r>
            <w:r w:rsidRPr="0047692C">
              <w:rPr>
                <w:noProof/>
                <w:webHidden/>
              </w:rPr>
              <w:t>16</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088" w:history="1">
            <w:r w:rsidRPr="0047692C">
              <w:rPr>
                <w:rStyle w:val="a9"/>
                <w:rFonts w:ascii="楷体" w:eastAsia="楷体" w:hAnsi="楷体"/>
                <w:noProof/>
              </w:rPr>
              <w:t xml:space="preserve">3.13 </w:t>
            </w:r>
            <w:r w:rsidRPr="0047692C">
              <w:rPr>
                <w:rStyle w:val="a9"/>
                <w:rFonts w:ascii="楷体" w:eastAsia="楷体" w:hAnsi="楷体" w:hint="eastAsia"/>
                <w:noProof/>
              </w:rPr>
              <w:t>寒武纪支持的算子列表？支持程度？</w:t>
            </w:r>
            <w:r w:rsidRPr="0047692C">
              <w:rPr>
                <w:noProof/>
                <w:webHidden/>
              </w:rPr>
              <w:tab/>
            </w:r>
            <w:r w:rsidRPr="0047692C">
              <w:rPr>
                <w:noProof/>
                <w:webHidden/>
              </w:rPr>
              <w:fldChar w:fldCharType="begin"/>
            </w:r>
            <w:r w:rsidRPr="0047692C">
              <w:rPr>
                <w:noProof/>
                <w:webHidden/>
              </w:rPr>
              <w:instrText xml:space="preserve"> PAGEREF _Toc532484088 \h </w:instrText>
            </w:r>
            <w:r w:rsidRPr="0047692C">
              <w:rPr>
                <w:noProof/>
                <w:webHidden/>
              </w:rPr>
            </w:r>
            <w:r w:rsidRPr="0047692C">
              <w:rPr>
                <w:noProof/>
                <w:webHidden/>
              </w:rPr>
              <w:fldChar w:fldCharType="separate"/>
            </w:r>
            <w:r w:rsidRPr="0047692C">
              <w:rPr>
                <w:noProof/>
                <w:webHidden/>
              </w:rPr>
              <w:t>17</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089" w:history="1">
            <w:r w:rsidRPr="0047692C">
              <w:rPr>
                <w:rStyle w:val="a9"/>
                <w:rFonts w:ascii="楷体" w:eastAsia="楷体" w:hAnsi="楷体"/>
                <w:noProof/>
              </w:rPr>
              <w:t xml:space="preserve">3.14 </w:t>
            </w:r>
            <w:r w:rsidRPr="0047692C">
              <w:rPr>
                <w:rStyle w:val="a9"/>
                <w:rFonts w:ascii="楷体" w:eastAsia="楷体" w:hAnsi="楷体" w:hint="eastAsia"/>
                <w:noProof/>
              </w:rPr>
              <w:t>寒武纪板卡对语音及自然语言处理的支持如何？</w:t>
            </w:r>
            <w:r w:rsidRPr="0047692C">
              <w:rPr>
                <w:noProof/>
                <w:webHidden/>
              </w:rPr>
              <w:tab/>
            </w:r>
            <w:r w:rsidRPr="0047692C">
              <w:rPr>
                <w:noProof/>
                <w:webHidden/>
              </w:rPr>
              <w:fldChar w:fldCharType="begin"/>
            </w:r>
            <w:r w:rsidRPr="0047692C">
              <w:rPr>
                <w:noProof/>
                <w:webHidden/>
              </w:rPr>
              <w:instrText xml:space="preserve"> PAGEREF _Toc532484089 \h </w:instrText>
            </w:r>
            <w:r w:rsidRPr="0047692C">
              <w:rPr>
                <w:noProof/>
                <w:webHidden/>
              </w:rPr>
            </w:r>
            <w:r w:rsidRPr="0047692C">
              <w:rPr>
                <w:noProof/>
                <w:webHidden/>
              </w:rPr>
              <w:fldChar w:fldCharType="separate"/>
            </w:r>
            <w:r w:rsidRPr="0047692C">
              <w:rPr>
                <w:noProof/>
                <w:webHidden/>
              </w:rPr>
              <w:t>17</w:t>
            </w:r>
            <w:r w:rsidRPr="0047692C">
              <w:rPr>
                <w:noProof/>
                <w:webHidden/>
              </w:rPr>
              <w:fldChar w:fldCharType="end"/>
            </w:r>
          </w:hyperlink>
        </w:p>
        <w:p w:rsidR="0047692C" w:rsidRPr="0047692C" w:rsidRDefault="0047692C">
          <w:pPr>
            <w:pStyle w:val="20"/>
            <w:tabs>
              <w:tab w:val="left" w:pos="840"/>
              <w:tab w:val="right" w:leader="dot" w:pos="8296"/>
            </w:tabs>
            <w:rPr>
              <w:noProof/>
              <w:kern w:val="2"/>
              <w:sz w:val="21"/>
            </w:rPr>
          </w:pPr>
          <w:hyperlink w:anchor="_Toc532484090" w:history="1">
            <w:r w:rsidRPr="0047692C">
              <w:rPr>
                <w:rStyle w:val="a9"/>
                <w:rFonts w:ascii="楷体" w:eastAsia="楷体" w:hAnsi="楷体"/>
                <w:noProof/>
              </w:rPr>
              <w:t>4.</w:t>
            </w:r>
            <w:r w:rsidRPr="0047692C">
              <w:rPr>
                <w:noProof/>
                <w:kern w:val="2"/>
                <w:sz w:val="21"/>
              </w:rPr>
              <w:tab/>
            </w:r>
            <w:r w:rsidRPr="0047692C">
              <w:rPr>
                <w:rStyle w:val="a9"/>
                <w:rFonts w:ascii="楷体" w:eastAsia="楷体" w:hAnsi="楷体" w:hint="eastAsia"/>
                <w:noProof/>
              </w:rPr>
              <w:t>工具使用</w:t>
            </w:r>
            <w:r w:rsidRPr="0047692C">
              <w:rPr>
                <w:noProof/>
                <w:webHidden/>
              </w:rPr>
              <w:tab/>
            </w:r>
            <w:r w:rsidRPr="0047692C">
              <w:rPr>
                <w:noProof/>
                <w:webHidden/>
              </w:rPr>
              <w:fldChar w:fldCharType="begin"/>
            </w:r>
            <w:r w:rsidRPr="0047692C">
              <w:rPr>
                <w:noProof/>
                <w:webHidden/>
              </w:rPr>
              <w:instrText xml:space="preserve"> PAGEREF _Toc532484090 \h </w:instrText>
            </w:r>
            <w:r w:rsidRPr="0047692C">
              <w:rPr>
                <w:noProof/>
                <w:webHidden/>
              </w:rPr>
            </w:r>
            <w:r w:rsidRPr="0047692C">
              <w:rPr>
                <w:noProof/>
                <w:webHidden/>
              </w:rPr>
              <w:fldChar w:fldCharType="separate"/>
            </w:r>
            <w:r w:rsidRPr="0047692C">
              <w:rPr>
                <w:noProof/>
                <w:webHidden/>
              </w:rPr>
              <w:t>18</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091" w:history="1">
            <w:r w:rsidRPr="0047692C">
              <w:rPr>
                <w:rStyle w:val="a9"/>
                <w:rFonts w:ascii="楷体" w:eastAsia="楷体" w:hAnsi="楷体"/>
                <w:noProof/>
              </w:rPr>
              <w:t>4.1 MLU100/MLU100+</w:t>
            </w:r>
            <w:r w:rsidRPr="0047692C">
              <w:rPr>
                <w:rStyle w:val="a9"/>
                <w:rFonts w:ascii="楷体" w:eastAsia="楷体" w:hAnsi="楷体" w:hint="eastAsia"/>
                <w:noProof/>
              </w:rPr>
              <w:t>是否有监控工具？</w:t>
            </w:r>
            <w:r w:rsidRPr="0047692C">
              <w:rPr>
                <w:noProof/>
                <w:webHidden/>
              </w:rPr>
              <w:tab/>
            </w:r>
            <w:r w:rsidRPr="0047692C">
              <w:rPr>
                <w:noProof/>
                <w:webHidden/>
              </w:rPr>
              <w:fldChar w:fldCharType="begin"/>
            </w:r>
            <w:r w:rsidRPr="0047692C">
              <w:rPr>
                <w:noProof/>
                <w:webHidden/>
              </w:rPr>
              <w:instrText xml:space="preserve"> PAGEREF _Toc532484091 \h </w:instrText>
            </w:r>
            <w:r w:rsidRPr="0047692C">
              <w:rPr>
                <w:noProof/>
                <w:webHidden/>
              </w:rPr>
            </w:r>
            <w:r w:rsidRPr="0047692C">
              <w:rPr>
                <w:noProof/>
                <w:webHidden/>
              </w:rPr>
              <w:fldChar w:fldCharType="separate"/>
            </w:r>
            <w:r w:rsidRPr="0047692C">
              <w:rPr>
                <w:noProof/>
                <w:webHidden/>
              </w:rPr>
              <w:t>18</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092" w:history="1">
            <w:r w:rsidRPr="0047692C">
              <w:rPr>
                <w:rStyle w:val="a9"/>
                <w:rFonts w:ascii="楷体" w:eastAsia="楷体" w:hAnsi="楷体"/>
                <w:noProof/>
              </w:rPr>
              <w:t>4.3 MLU100/MLU100+</w:t>
            </w:r>
            <w:r w:rsidRPr="0047692C">
              <w:rPr>
                <w:rStyle w:val="a9"/>
                <w:rFonts w:ascii="楷体" w:eastAsia="楷体" w:hAnsi="楷体" w:hint="eastAsia"/>
                <w:noProof/>
              </w:rPr>
              <w:t>是否提供性能分析工具</w:t>
            </w:r>
            <w:r w:rsidRPr="0047692C">
              <w:rPr>
                <w:noProof/>
                <w:webHidden/>
              </w:rPr>
              <w:tab/>
            </w:r>
            <w:r w:rsidRPr="0047692C">
              <w:rPr>
                <w:noProof/>
                <w:webHidden/>
              </w:rPr>
              <w:fldChar w:fldCharType="begin"/>
            </w:r>
            <w:r w:rsidRPr="0047692C">
              <w:rPr>
                <w:noProof/>
                <w:webHidden/>
              </w:rPr>
              <w:instrText xml:space="preserve"> PAGEREF _Toc532484092 \h </w:instrText>
            </w:r>
            <w:r w:rsidRPr="0047692C">
              <w:rPr>
                <w:noProof/>
                <w:webHidden/>
              </w:rPr>
            </w:r>
            <w:r w:rsidRPr="0047692C">
              <w:rPr>
                <w:noProof/>
                <w:webHidden/>
              </w:rPr>
              <w:fldChar w:fldCharType="separate"/>
            </w:r>
            <w:r w:rsidRPr="0047692C">
              <w:rPr>
                <w:noProof/>
                <w:webHidden/>
              </w:rPr>
              <w:t>18</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093" w:history="1">
            <w:r w:rsidRPr="0047692C">
              <w:rPr>
                <w:rStyle w:val="a9"/>
                <w:rFonts w:ascii="楷体" w:eastAsia="楷体" w:hAnsi="楷体"/>
                <w:noProof/>
              </w:rPr>
              <w:t>4.4 Docker</w:t>
            </w:r>
            <w:r w:rsidRPr="0047692C">
              <w:rPr>
                <w:rStyle w:val="a9"/>
                <w:rFonts w:ascii="楷体" w:eastAsia="楷体" w:hAnsi="楷体" w:hint="eastAsia"/>
                <w:noProof/>
              </w:rPr>
              <w:t>使用</w:t>
            </w:r>
            <w:r w:rsidRPr="0047692C">
              <w:rPr>
                <w:noProof/>
                <w:webHidden/>
              </w:rPr>
              <w:tab/>
            </w:r>
            <w:r w:rsidRPr="0047692C">
              <w:rPr>
                <w:noProof/>
                <w:webHidden/>
              </w:rPr>
              <w:fldChar w:fldCharType="begin"/>
            </w:r>
            <w:r w:rsidRPr="0047692C">
              <w:rPr>
                <w:noProof/>
                <w:webHidden/>
              </w:rPr>
              <w:instrText xml:space="preserve"> PAGEREF _Toc532484093 \h </w:instrText>
            </w:r>
            <w:r w:rsidRPr="0047692C">
              <w:rPr>
                <w:noProof/>
                <w:webHidden/>
              </w:rPr>
            </w:r>
            <w:r w:rsidRPr="0047692C">
              <w:rPr>
                <w:noProof/>
                <w:webHidden/>
              </w:rPr>
              <w:fldChar w:fldCharType="separate"/>
            </w:r>
            <w:r w:rsidRPr="0047692C">
              <w:rPr>
                <w:noProof/>
                <w:webHidden/>
              </w:rPr>
              <w:t>18</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094" w:history="1">
            <w:r w:rsidRPr="0047692C">
              <w:rPr>
                <w:rStyle w:val="a9"/>
                <w:rFonts w:ascii="楷体" w:eastAsia="楷体" w:hAnsi="楷体"/>
                <w:noProof/>
              </w:rPr>
              <w:t>4.5 P4</w:t>
            </w:r>
            <w:r w:rsidRPr="0047692C">
              <w:rPr>
                <w:rStyle w:val="a9"/>
                <w:rFonts w:ascii="楷体" w:eastAsia="楷体" w:hAnsi="楷体" w:hint="eastAsia"/>
                <w:noProof/>
              </w:rPr>
              <w:t>训练后如何在</w:t>
            </w:r>
            <w:r w:rsidRPr="0047692C">
              <w:rPr>
                <w:rStyle w:val="a9"/>
                <w:rFonts w:ascii="楷体" w:eastAsia="楷体" w:hAnsi="楷体"/>
                <w:noProof/>
              </w:rPr>
              <w:t>MLU</w:t>
            </w:r>
            <w:r w:rsidRPr="0047692C">
              <w:rPr>
                <w:rStyle w:val="a9"/>
                <w:rFonts w:ascii="楷体" w:eastAsia="楷体" w:hAnsi="楷体" w:hint="eastAsia"/>
                <w:noProof/>
              </w:rPr>
              <w:t>上推理？</w:t>
            </w:r>
            <w:r w:rsidRPr="0047692C">
              <w:rPr>
                <w:noProof/>
                <w:webHidden/>
              </w:rPr>
              <w:tab/>
            </w:r>
            <w:r w:rsidRPr="0047692C">
              <w:rPr>
                <w:noProof/>
                <w:webHidden/>
              </w:rPr>
              <w:fldChar w:fldCharType="begin"/>
            </w:r>
            <w:r w:rsidRPr="0047692C">
              <w:rPr>
                <w:noProof/>
                <w:webHidden/>
              </w:rPr>
              <w:instrText xml:space="preserve"> PAGEREF _Toc532484094 \h </w:instrText>
            </w:r>
            <w:r w:rsidRPr="0047692C">
              <w:rPr>
                <w:noProof/>
                <w:webHidden/>
              </w:rPr>
            </w:r>
            <w:r w:rsidRPr="0047692C">
              <w:rPr>
                <w:noProof/>
                <w:webHidden/>
              </w:rPr>
              <w:fldChar w:fldCharType="separate"/>
            </w:r>
            <w:r w:rsidRPr="0047692C">
              <w:rPr>
                <w:noProof/>
                <w:webHidden/>
              </w:rPr>
              <w:t>18</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095" w:history="1">
            <w:r w:rsidRPr="0047692C">
              <w:rPr>
                <w:rStyle w:val="a9"/>
                <w:rFonts w:ascii="楷体" w:eastAsia="楷体" w:hAnsi="楷体"/>
                <w:noProof/>
              </w:rPr>
              <w:t>4.6</w:t>
            </w:r>
            <w:r w:rsidRPr="0047692C">
              <w:rPr>
                <w:rStyle w:val="a9"/>
                <w:rFonts w:ascii="楷体" w:eastAsia="楷体" w:hAnsi="楷体" w:hint="eastAsia"/>
                <w:noProof/>
              </w:rPr>
              <w:t>边缘计算也带着软件平台框架跑吗？</w:t>
            </w:r>
            <w:r w:rsidRPr="0047692C">
              <w:rPr>
                <w:noProof/>
                <w:webHidden/>
              </w:rPr>
              <w:tab/>
            </w:r>
            <w:r w:rsidRPr="0047692C">
              <w:rPr>
                <w:noProof/>
                <w:webHidden/>
              </w:rPr>
              <w:fldChar w:fldCharType="begin"/>
            </w:r>
            <w:r w:rsidRPr="0047692C">
              <w:rPr>
                <w:noProof/>
                <w:webHidden/>
              </w:rPr>
              <w:instrText xml:space="preserve"> PAGEREF _Toc532484095 \h </w:instrText>
            </w:r>
            <w:r w:rsidRPr="0047692C">
              <w:rPr>
                <w:noProof/>
                <w:webHidden/>
              </w:rPr>
            </w:r>
            <w:r w:rsidRPr="0047692C">
              <w:rPr>
                <w:noProof/>
                <w:webHidden/>
              </w:rPr>
              <w:fldChar w:fldCharType="separate"/>
            </w:r>
            <w:r w:rsidRPr="0047692C">
              <w:rPr>
                <w:noProof/>
                <w:webHidden/>
              </w:rPr>
              <w:t>18</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096" w:history="1">
            <w:r w:rsidRPr="0047692C">
              <w:rPr>
                <w:rStyle w:val="a9"/>
                <w:rFonts w:ascii="楷体" w:eastAsia="楷体" w:hAnsi="楷体"/>
                <w:noProof/>
              </w:rPr>
              <w:t xml:space="preserve">4.7 </w:t>
            </w:r>
            <w:r w:rsidRPr="0047692C">
              <w:rPr>
                <w:rStyle w:val="a9"/>
                <w:rFonts w:ascii="楷体" w:eastAsia="楷体" w:hAnsi="楷体" w:hint="eastAsia"/>
                <w:noProof/>
              </w:rPr>
              <w:t>为什么不采用和</w:t>
            </w:r>
            <w:r w:rsidRPr="0047692C">
              <w:rPr>
                <w:rStyle w:val="a9"/>
                <w:rFonts w:ascii="楷体" w:eastAsia="楷体" w:hAnsi="楷体"/>
                <w:noProof/>
              </w:rPr>
              <w:t>P4</w:t>
            </w:r>
            <w:r w:rsidRPr="0047692C">
              <w:rPr>
                <w:rStyle w:val="a9"/>
                <w:rFonts w:ascii="楷体" w:eastAsia="楷体" w:hAnsi="楷体" w:hint="eastAsia"/>
                <w:noProof/>
              </w:rPr>
              <w:t>相同的内存颗粒而使用</w:t>
            </w:r>
            <w:r w:rsidRPr="0047692C">
              <w:rPr>
                <w:rStyle w:val="a9"/>
                <w:rFonts w:ascii="楷体" w:eastAsia="楷体" w:hAnsi="楷体"/>
                <w:noProof/>
              </w:rPr>
              <w:t>DDR4</w:t>
            </w:r>
            <w:r w:rsidRPr="0047692C">
              <w:rPr>
                <w:rStyle w:val="a9"/>
                <w:rFonts w:ascii="楷体" w:eastAsia="楷体" w:hAnsi="楷体" w:hint="eastAsia"/>
                <w:noProof/>
              </w:rPr>
              <w:t>？</w:t>
            </w:r>
            <w:r w:rsidRPr="0047692C">
              <w:rPr>
                <w:noProof/>
                <w:webHidden/>
              </w:rPr>
              <w:tab/>
            </w:r>
            <w:r w:rsidRPr="0047692C">
              <w:rPr>
                <w:noProof/>
                <w:webHidden/>
              </w:rPr>
              <w:fldChar w:fldCharType="begin"/>
            </w:r>
            <w:r w:rsidRPr="0047692C">
              <w:rPr>
                <w:noProof/>
                <w:webHidden/>
              </w:rPr>
              <w:instrText xml:space="preserve"> PAGEREF _Toc532484096 \h </w:instrText>
            </w:r>
            <w:r w:rsidRPr="0047692C">
              <w:rPr>
                <w:noProof/>
                <w:webHidden/>
              </w:rPr>
            </w:r>
            <w:r w:rsidRPr="0047692C">
              <w:rPr>
                <w:noProof/>
                <w:webHidden/>
              </w:rPr>
              <w:fldChar w:fldCharType="separate"/>
            </w:r>
            <w:r w:rsidRPr="0047692C">
              <w:rPr>
                <w:noProof/>
                <w:webHidden/>
              </w:rPr>
              <w:t>18</w:t>
            </w:r>
            <w:r w:rsidRPr="0047692C">
              <w:rPr>
                <w:noProof/>
                <w:webHidden/>
              </w:rPr>
              <w:fldChar w:fldCharType="end"/>
            </w:r>
          </w:hyperlink>
        </w:p>
        <w:p w:rsidR="0047692C" w:rsidRPr="0047692C" w:rsidRDefault="0047692C">
          <w:pPr>
            <w:pStyle w:val="20"/>
            <w:tabs>
              <w:tab w:val="left" w:pos="840"/>
              <w:tab w:val="right" w:leader="dot" w:pos="8296"/>
            </w:tabs>
            <w:rPr>
              <w:noProof/>
              <w:kern w:val="2"/>
              <w:sz w:val="21"/>
            </w:rPr>
          </w:pPr>
          <w:hyperlink w:anchor="_Toc532484097" w:history="1">
            <w:r w:rsidRPr="0047692C">
              <w:rPr>
                <w:rStyle w:val="a9"/>
                <w:rFonts w:ascii="楷体" w:eastAsia="楷体" w:hAnsi="楷体"/>
                <w:noProof/>
              </w:rPr>
              <w:t>5.</w:t>
            </w:r>
            <w:r w:rsidRPr="0047692C">
              <w:rPr>
                <w:noProof/>
                <w:kern w:val="2"/>
                <w:sz w:val="21"/>
              </w:rPr>
              <w:tab/>
            </w:r>
            <w:r w:rsidRPr="0047692C">
              <w:rPr>
                <w:rStyle w:val="a9"/>
                <w:rFonts w:ascii="楷体" w:eastAsia="楷体" w:hAnsi="楷体" w:hint="eastAsia"/>
                <w:noProof/>
              </w:rPr>
              <w:t>其他</w:t>
            </w:r>
            <w:r w:rsidRPr="0047692C">
              <w:rPr>
                <w:noProof/>
                <w:webHidden/>
              </w:rPr>
              <w:tab/>
            </w:r>
            <w:r w:rsidRPr="0047692C">
              <w:rPr>
                <w:noProof/>
                <w:webHidden/>
              </w:rPr>
              <w:fldChar w:fldCharType="begin"/>
            </w:r>
            <w:r w:rsidRPr="0047692C">
              <w:rPr>
                <w:noProof/>
                <w:webHidden/>
              </w:rPr>
              <w:instrText xml:space="preserve"> PAGEREF _Toc532484097 \h </w:instrText>
            </w:r>
            <w:r w:rsidRPr="0047692C">
              <w:rPr>
                <w:noProof/>
                <w:webHidden/>
              </w:rPr>
            </w:r>
            <w:r w:rsidRPr="0047692C">
              <w:rPr>
                <w:noProof/>
                <w:webHidden/>
              </w:rPr>
              <w:fldChar w:fldCharType="separate"/>
            </w:r>
            <w:r w:rsidRPr="0047692C">
              <w:rPr>
                <w:noProof/>
                <w:webHidden/>
              </w:rPr>
              <w:t>19</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098" w:history="1">
            <w:r w:rsidRPr="0047692C">
              <w:rPr>
                <w:rStyle w:val="a9"/>
                <w:rFonts w:ascii="楷体" w:eastAsia="楷体" w:hAnsi="楷体"/>
                <w:noProof/>
              </w:rPr>
              <w:t>5.1 MLU100/MLU100+</w:t>
            </w:r>
            <w:r w:rsidRPr="0047692C">
              <w:rPr>
                <w:rStyle w:val="a9"/>
                <w:rFonts w:ascii="楷体" w:eastAsia="楷体" w:hAnsi="楷体" w:hint="eastAsia"/>
                <w:noProof/>
              </w:rPr>
              <w:t>对系统配置有什么要求（如</w:t>
            </w:r>
            <w:r w:rsidRPr="0047692C">
              <w:rPr>
                <w:rStyle w:val="a9"/>
                <w:rFonts w:ascii="楷体" w:eastAsia="楷体" w:hAnsi="楷体"/>
                <w:noProof/>
              </w:rPr>
              <w:t>cpu</w:t>
            </w:r>
            <w:r w:rsidRPr="0047692C">
              <w:rPr>
                <w:rStyle w:val="a9"/>
                <w:rFonts w:ascii="楷体" w:eastAsia="楷体" w:hAnsi="楷体" w:hint="eastAsia"/>
                <w:noProof/>
              </w:rPr>
              <w:t>，内存等）？</w:t>
            </w:r>
            <w:r w:rsidRPr="0047692C">
              <w:rPr>
                <w:noProof/>
                <w:webHidden/>
              </w:rPr>
              <w:tab/>
            </w:r>
            <w:r w:rsidRPr="0047692C">
              <w:rPr>
                <w:noProof/>
                <w:webHidden/>
              </w:rPr>
              <w:fldChar w:fldCharType="begin"/>
            </w:r>
            <w:r w:rsidRPr="0047692C">
              <w:rPr>
                <w:noProof/>
                <w:webHidden/>
              </w:rPr>
              <w:instrText xml:space="preserve"> PAGEREF _Toc532484098 \h </w:instrText>
            </w:r>
            <w:r w:rsidRPr="0047692C">
              <w:rPr>
                <w:noProof/>
                <w:webHidden/>
              </w:rPr>
            </w:r>
            <w:r w:rsidRPr="0047692C">
              <w:rPr>
                <w:noProof/>
                <w:webHidden/>
              </w:rPr>
              <w:fldChar w:fldCharType="separate"/>
            </w:r>
            <w:r w:rsidRPr="0047692C">
              <w:rPr>
                <w:noProof/>
                <w:webHidden/>
              </w:rPr>
              <w:t>19</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099" w:history="1">
            <w:r w:rsidRPr="0047692C">
              <w:rPr>
                <w:rStyle w:val="a9"/>
                <w:rFonts w:ascii="楷体" w:eastAsia="楷体" w:hAnsi="楷体"/>
                <w:noProof/>
              </w:rPr>
              <w:t>5.2 MLU100/MLU100+</w:t>
            </w:r>
            <w:r w:rsidRPr="0047692C">
              <w:rPr>
                <w:rStyle w:val="a9"/>
                <w:rFonts w:ascii="楷体" w:eastAsia="楷体" w:hAnsi="楷体" w:hint="eastAsia"/>
                <w:noProof/>
              </w:rPr>
              <w:t>支持的</w:t>
            </w:r>
            <w:r w:rsidRPr="0047692C">
              <w:rPr>
                <w:rStyle w:val="a9"/>
                <w:rFonts w:ascii="楷体" w:eastAsia="楷体" w:hAnsi="楷体"/>
                <w:noProof/>
              </w:rPr>
              <w:t>OS</w:t>
            </w:r>
            <w:r w:rsidRPr="0047692C">
              <w:rPr>
                <w:rStyle w:val="a9"/>
                <w:rFonts w:ascii="楷体" w:eastAsia="楷体" w:hAnsi="楷体" w:hint="eastAsia"/>
                <w:noProof/>
              </w:rPr>
              <w:t>及内核？</w:t>
            </w:r>
            <w:r w:rsidRPr="0047692C">
              <w:rPr>
                <w:noProof/>
                <w:webHidden/>
              </w:rPr>
              <w:tab/>
            </w:r>
            <w:r w:rsidRPr="0047692C">
              <w:rPr>
                <w:noProof/>
                <w:webHidden/>
              </w:rPr>
              <w:fldChar w:fldCharType="begin"/>
            </w:r>
            <w:r w:rsidRPr="0047692C">
              <w:rPr>
                <w:noProof/>
                <w:webHidden/>
              </w:rPr>
              <w:instrText xml:space="preserve"> PAGEREF _Toc532484099 \h </w:instrText>
            </w:r>
            <w:r w:rsidRPr="0047692C">
              <w:rPr>
                <w:noProof/>
                <w:webHidden/>
              </w:rPr>
            </w:r>
            <w:r w:rsidRPr="0047692C">
              <w:rPr>
                <w:noProof/>
                <w:webHidden/>
              </w:rPr>
              <w:fldChar w:fldCharType="separate"/>
            </w:r>
            <w:r w:rsidRPr="0047692C">
              <w:rPr>
                <w:noProof/>
                <w:webHidden/>
              </w:rPr>
              <w:t>19</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100" w:history="1">
            <w:r w:rsidRPr="0047692C">
              <w:rPr>
                <w:rStyle w:val="a9"/>
                <w:rFonts w:ascii="楷体" w:eastAsia="楷体" w:hAnsi="楷体"/>
                <w:noProof/>
              </w:rPr>
              <w:t>5.3 MLU100/MLU100+</w:t>
            </w:r>
            <w:r w:rsidRPr="0047692C">
              <w:rPr>
                <w:rStyle w:val="a9"/>
                <w:rFonts w:ascii="楷体" w:eastAsia="楷体" w:hAnsi="楷体" w:hint="eastAsia"/>
                <w:noProof/>
              </w:rPr>
              <w:t>是否支持</w:t>
            </w:r>
            <w:r w:rsidRPr="0047692C">
              <w:rPr>
                <w:rStyle w:val="a9"/>
                <w:rFonts w:ascii="楷体" w:eastAsia="楷体" w:hAnsi="楷体"/>
                <w:noProof/>
              </w:rPr>
              <w:t>Windows</w:t>
            </w:r>
            <w:r w:rsidRPr="0047692C">
              <w:rPr>
                <w:rStyle w:val="a9"/>
                <w:rFonts w:ascii="楷体" w:eastAsia="楷体" w:hAnsi="楷体" w:hint="eastAsia"/>
                <w:noProof/>
              </w:rPr>
              <w:t>？</w:t>
            </w:r>
            <w:r w:rsidRPr="0047692C">
              <w:rPr>
                <w:noProof/>
                <w:webHidden/>
              </w:rPr>
              <w:tab/>
            </w:r>
            <w:r w:rsidRPr="0047692C">
              <w:rPr>
                <w:noProof/>
                <w:webHidden/>
              </w:rPr>
              <w:fldChar w:fldCharType="begin"/>
            </w:r>
            <w:r w:rsidRPr="0047692C">
              <w:rPr>
                <w:noProof/>
                <w:webHidden/>
              </w:rPr>
              <w:instrText xml:space="preserve"> PAGEREF _Toc532484100 \h </w:instrText>
            </w:r>
            <w:r w:rsidRPr="0047692C">
              <w:rPr>
                <w:noProof/>
                <w:webHidden/>
              </w:rPr>
            </w:r>
            <w:r w:rsidRPr="0047692C">
              <w:rPr>
                <w:noProof/>
                <w:webHidden/>
              </w:rPr>
              <w:fldChar w:fldCharType="separate"/>
            </w:r>
            <w:r w:rsidRPr="0047692C">
              <w:rPr>
                <w:noProof/>
                <w:webHidden/>
              </w:rPr>
              <w:t>19</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101" w:history="1">
            <w:r w:rsidRPr="0047692C">
              <w:rPr>
                <w:rStyle w:val="a9"/>
                <w:rFonts w:ascii="楷体" w:eastAsia="楷体" w:hAnsi="楷体"/>
                <w:noProof/>
              </w:rPr>
              <w:t>5.4 MLU100/MLU100+</w:t>
            </w:r>
            <w:r w:rsidRPr="0047692C">
              <w:rPr>
                <w:rStyle w:val="a9"/>
                <w:rFonts w:ascii="楷体" w:eastAsia="楷体" w:hAnsi="楷体" w:hint="eastAsia"/>
                <w:noProof/>
              </w:rPr>
              <w:t>的产品形态是什么？</w:t>
            </w:r>
            <w:r w:rsidRPr="0047692C">
              <w:rPr>
                <w:noProof/>
                <w:webHidden/>
              </w:rPr>
              <w:tab/>
            </w:r>
            <w:r w:rsidRPr="0047692C">
              <w:rPr>
                <w:noProof/>
                <w:webHidden/>
              </w:rPr>
              <w:fldChar w:fldCharType="begin"/>
            </w:r>
            <w:r w:rsidRPr="0047692C">
              <w:rPr>
                <w:noProof/>
                <w:webHidden/>
              </w:rPr>
              <w:instrText xml:space="preserve"> PAGEREF _Toc532484101 \h </w:instrText>
            </w:r>
            <w:r w:rsidRPr="0047692C">
              <w:rPr>
                <w:noProof/>
                <w:webHidden/>
              </w:rPr>
            </w:r>
            <w:r w:rsidRPr="0047692C">
              <w:rPr>
                <w:noProof/>
                <w:webHidden/>
              </w:rPr>
              <w:fldChar w:fldCharType="separate"/>
            </w:r>
            <w:r w:rsidRPr="0047692C">
              <w:rPr>
                <w:noProof/>
                <w:webHidden/>
              </w:rPr>
              <w:t>19</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102" w:history="1">
            <w:r w:rsidRPr="0047692C">
              <w:rPr>
                <w:rStyle w:val="a9"/>
                <w:rFonts w:ascii="楷体" w:eastAsia="楷体" w:hAnsi="楷体"/>
                <w:noProof/>
              </w:rPr>
              <w:t xml:space="preserve">5.5 </w:t>
            </w:r>
            <w:r w:rsidRPr="0047692C">
              <w:rPr>
                <w:rStyle w:val="a9"/>
                <w:rFonts w:ascii="楷体" w:eastAsia="楷体" w:hAnsi="楷体" w:hint="eastAsia"/>
                <w:noProof/>
              </w:rPr>
              <w:t>类似于</w:t>
            </w:r>
            <w:r w:rsidRPr="0047692C">
              <w:rPr>
                <w:rStyle w:val="a9"/>
                <w:rFonts w:ascii="楷体" w:eastAsia="楷体" w:hAnsi="楷体"/>
                <w:noProof/>
              </w:rPr>
              <w:t>TX1</w:t>
            </w:r>
            <w:r w:rsidRPr="0047692C">
              <w:rPr>
                <w:rStyle w:val="a9"/>
                <w:rFonts w:ascii="楷体" w:eastAsia="楷体" w:hAnsi="楷体" w:hint="eastAsia"/>
                <w:noProof/>
              </w:rPr>
              <w:t>的边缘端模块或芯片，寒武纪是否有</w:t>
            </w:r>
            <w:r w:rsidRPr="0047692C">
              <w:rPr>
                <w:rStyle w:val="a9"/>
                <w:rFonts w:ascii="楷体" w:eastAsia="楷体" w:hAnsi="楷体"/>
                <w:noProof/>
              </w:rPr>
              <w:t>Roadmap</w:t>
            </w:r>
            <w:r w:rsidRPr="0047692C">
              <w:rPr>
                <w:rStyle w:val="a9"/>
                <w:rFonts w:ascii="楷体" w:eastAsia="楷体" w:hAnsi="楷体" w:hint="eastAsia"/>
                <w:noProof/>
              </w:rPr>
              <w:t>？</w:t>
            </w:r>
            <w:r w:rsidRPr="0047692C">
              <w:rPr>
                <w:noProof/>
                <w:webHidden/>
              </w:rPr>
              <w:tab/>
            </w:r>
            <w:r w:rsidRPr="0047692C">
              <w:rPr>
                <w:noProof/>
                <w:webHidden/>
              </w:rPr>
              <w:fldChar w:fldCharType="begin"/>
            </w:r>
            <w:r w:rsidRPr="0047692C">
              <w:rPr>
                <w:noProof/>
                <w:webHidden/>
              </w:rPr>
              <w:instrText xml:space="preserve"> PAGEREF _Toc532484102 \h </w:instrText>
            </w:r>
            <w:r w:rsidRPr="0047692C">
              <w:rPr>
                <w:noProof/>
                <w:webHidden/>
              </w:rPr>
            </w:r>
            <w:r w:rsidRPr="0047692C">
              <w:rPr>
                <w:noProof/>
                <w:webHidden/>
              </w:rPr>
              <w:fldChar w:fldCharType="separate"/>
            </w:r>
            <w:r w:rsidRPr="0047692C">
              <w:rPr>
                <w:noProof/>
                <w:webHidden/>
              </w:rPr>
              <w:t>19</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103" w:history="1">
            <w:r w:rsidRPr="0047692C">
              <w:rPr>
                <w:rStyle w:val="a9"/>
                <w:rFonts w:ascii="楷体" w:eastAsia="楷体" w:hAnsi="楷体"/>
                <w:noProof/>
              </w:rPr>
              <w:t xml:space="preserve">5.6 </w:t>
            </w:r>
            <w:r w:rsidRPr="0047692C">
              <w:rPr>
                <w:rStyle w:val="a9"/>
                <w:rFonts w:ascii="楷体" w:eastAsia="楷体" w:hAnsi="楷体" w:hint="eastAsia"/>
                <w:noProof/>
              </w:rPr>
              <w:t>寒武纪没有</w:t>
            </w:r>
            <w:r w:rsidRPr="0047692C">
              <w:rPr>
                <w:rStyle w:val="a9"/>
                <w:rFonts w:ascii="楷体" w:eastAsia="楷体" w:hAnsi="楷体"/>
                <w:noProof/>
              </w:rPr>
              <w:t>emulator</w:t>
            </w:r>
            <w:r w:rsidRPr="0047692C">
              <w:rPr>
                <w:rStyle w:val="a9"/>
                <w:rFonts w:ascii="楷体" w:eastAsia="楷体" w:hAnsi="楷体" w:hint="eastAsia"/>
                <w:noProof/>
              </w:rPr>
              <w:t>，客户只想用软件，也不想上机</w:t>
            </w:r>
            <w:r w:rsidRPr="0047692C">
              <w:rPr>
                <w:rStyle w:val="a9"/>
                <w:rFonts w:ascii="楷体" w:eastAsia="楷体" w:hAnsi="楷体"/>
                <w:noProof/>
              </w:rPr>
              <w:t>/</w:t>
            </w:r>
            <w:r w:rsidRPr="0047692C">
              <w:rPr>
                <w:rStyle w:val="a9"/>
                <w:rFonts w:ascii="楷体" w:eastAsia="楷体" w:hAnsi="楷体" w:hint="eastAsia"/>
                <w:noProof/>
              </w:rPr>
              <w:t>上板子，怎么办？</w:t>
            </w:r>
            <w:r w:rsidRPr="0047692C">
              <w:rPr>
                <w:noProof/>
                <w:webHidden/>
              </w:rPr>
              <w:tab/>
            </w:r>
            <w:r w:rsidRPr="0047692C">
              <w:rPr>
                <w:noProof/>
                <w:webHidden/>
              </w:rPr>
              <w:fldChar w:fldCharType="begin"/>
            </w:r>
            <w:r w:rsidRPr="0047692C">
              <w:rPr>
                <w:noProof/>
                <w:webHidden/>
              </w:rPr>
              <w:instrText xml:space="preserve"> PAGEREF _Toc532484103 \h </w:instrText>
            </w:r>
            <w:r w:rsidRPr="0047692C">
              <w:rPr>
                <w:noProof/>
                <w:webHidden/>
              </w:rPr>
            </w:r>
            <w:r w:rsidRPr="0047692C">
              <w:rPr>
                <w:noProof/>
                <w:webHidden/>
              </w:rPr>
              <w:fldChar w:fldCharType="separate"/>
            </w:r>
            <w:r w:rsidRPr="0047692C">
              <w:rPr>
                <w:noProof/>
                <w:webHidden/>
              </w:rPr>
              <w:t>19</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104" w:history="1">
            <w:r w:rsidRPr="0047692C">
              <w:rPr>
                <w:rStyle w:val="a9"/>
                <w:rFonts w:ascii="楷体" w:eastAsia="楷体" w:hAnsi="楷体"/>
                <w:noProof/>
              </w:rPr>
              <w:t xml:space="preserve">5.7 </w:t>
            </w:r>
            <w:r w:rsidRPr="0047692C">
              <w:rPr>
                <w:rStyle w:val="a9"/>
                <w:rFonts w:ascii="楷体" w:eastAsia="楷体" w:hAnsi="楷体" w:hint="eastAsia"/>
                <w:noProof/>
              </w:rPr>
              <w:t>寒武纪指令集不开放、寄存器不开放，何时开放更多？</w:t>
            </w:r>
            <w:r w:rsidRPr="0047692C">
              <w:rPr>
                <w:noProof/>
                <w:webHidden/>
              </w:rPr>
              <w:tab/>
            </w:r>
            <w:r w:rsidRPr="0047692C">
              <w:rPr>
                <w:noProof/>
                <w:webHidden/>
              </w:rPr>
              <w:fldChar w:fldCharType="begin"/>
            </w:r>
            <w:r w:rsidRPr="0047692C">
              <w:rPr>
                <w:noProof/>
                <w:webHidden/>
              </w:rPr>
              <w:instrText xml:space="preserve"> PAGEREF _Toc532484104 \h </w:instrText>
            </w:r>
            <w:r w:rsidRPr="0047692C">
              <w:rPr>
                <w:noProof/>
                <w:webHidden/>
              </w:rPr>
            </w:r>
            <w:r w:rsidRPr="0047692C">
              <w:rPr>
                <w:noProof/>
                <w:webHidden/>
              </w:rPr>
              <w:fldChar w:fldCharType="separate"/>
            </w:r>
            <w:r w:rsidRPr="0047692C">
              <w:rPr>
                <w:noProof/>
                <w:webHidden/>
              </w:rPr>
              <w:t>19</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105" w:history="1">
            <w:r w:rsidRPr="0047692C">
              <w:rPr>
                <w:rStyle w:val="a9"/>
                <w:rFonts w:ascii="楷体" w:eastAsia="楷体" w:hAnsi="楷体"/>
                <w:noProof/>
              </w:rPr>
              <w:t xml:space="preserve">5.8 </w:t>
            </w:r>
            <w:r w:rsidRPr="0047692C">
              <w:rPr>
                <w:rStyle w:val="a9"/>
                <w:rFonts w:ascii="楷体" w:eastAsia="楷体" w:hAnsi="楷体" w:hint="eastAsia"/>
                <w:noProof/>
              </w:rPr>
              <w:t>寒武纪编译器何时开放？</w:t>
            </w:r>
            <w:r w:rsidRPr="0047692C">
              <w:rPr>
                <w:noProof/>
                <w:webHidden/>
              </w:rPr>
              <w:tab/>
            </w:r>
            <w:r w:rsidRPr="0047692C">
              <w:rPr>
                <w:noProof/>
                <w:webHidden/>
              </w:rPr>
              <w:fldChar w:fldCharType="begin"/>
            </w:r>
            <w:r w:rsidRPr="0047692C">
              <w:rPr>
                <w:noProof/>
                <w:webHidden/>
              </w:rPr>
              <w:instrText xml:space="preserve"> PAGEREF _Toc532484105 \h </w:instrText>
            </w:r>
            <w:r w:rsidRPr="0047692C">
              <w:rPr>
                <w:noProof/>
                <w:webHidden/>
              </w:rPr>
            </w:r>
            <w:r w:rsidRPr="0047692C">
              <w:rPr>
                <w:noProof/>
                <w:webHidden/>
              </w:rPr>
              <w:fldChar w:fldCharType="separate"/>
            </w:r>
            <w:r w:rsidRPr="0047692C">
              <w:rPr>
                <w:noProof/>
                <w:webHidden/>
              </w:rPr>
              <w:t>20</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106" w:history="1">
            <w:r w:rsidRPr="0047692C">
              <w:rPr>
                <w:rStyle w:val="a9"/>
                <w:rFonts w:ascii="楷体" w:eastAsia="楷体" w:hAnsi="楷体"/>
                <w:noProof/>
              </w:rPr>
              <w:t xml:space="preserve">5.9 </w:t>
            </w:r>
            <w:r w:rsidRPr="0047692C">
              <w:rPr>
                <w:rStyle w:val="a9"/>
                <w:rFonts w:ascii="楷体" w:eastAsia="楷体" w:hAnsi="楷体" w:hint="eastAsia"/>
                <w:noProof/>
              </w:rPr>
              <w:t>寒武纪产品线未来两年的</w:t>
            </w:r>
            <w:r w:rsidRPr="0047692C">
              <w:rPr>
                <w:rStyle w:val="a9"/>
                <w:rFonts w:ascii="楷体" w:eastAsia="楷体" w:hAnsi="楷体"/>
                <w:noProof/>
              </w:rPr>
              <w:t>Roadmap</w:t>
            </w:r>
            <w:r w:rsidRPr="0047692C">
              <w:rPr>
                <w:rStyle w:val="a9"/>
                <w:rFonts w:ascii="楷体" w:eastAsia="楷体" w:hAnsi="楷体" w:hint="eastAsia"/>
                <w:noProof/>
              </w:rPr>
              <w:t>（官方）</w:t>
            </w:r>
            <w:r w:rsidRPr="0047692C">
              <w:rPr>
                <w:noProof/>
                <w:webHidden/>
              </w:rPr>
              <w:tab/>
            </w:r>
            <w:r w:rsidRPr="0047692C">
              <w:rPr>
                <w:noProof/>
                <w:webHidden/>
              </w:rPr>
              <w:fldChar w:fldCharType="begin"/>
            </w:r>
            <w:r w:rsidRPr="0047692C">
              <w:rPr>
                <w:noProof/>
                <w:webHidden/>
              </w:rPr>
              <w:instrText xml:space="preserve"> PAGEREF _Toc532484106 \h </w:instrText>
            </w:r>
            <w:r w:rsidRPr="0047692C">
              <w:rPr>
                <w:noProof/>
                <w:webHidden/>
              </w:rPr>
            </w:r>
            <w:r w:rsidRPr="0047692C">
              <w:rPr>
                <w:noProof/>
                <w:webHidden/>
              </w:rPr>
              <w:fldChar w:fldCharType="separate"/>
            </w:r>
            <w:r w:rsidRPr="0047692C">
              <w:rPr>
                <w:noProof/>
                <w:webHidden/>
              </w:rPr>
              <w:t>20</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107" w:history="1">
            <w:r w:rsidRPr="0047692C">
              <w:rPr>
                <w:rStyle w:val="a9"/>
                <w:rFonts w:ascii="楷体" w:eastAsia="楷体" w:hAnsi="楷体"/>
                <w:noProof/>
              </w:rPr>
              <w:t xml:space="preserve">5.10 </w:t>
            </w:r>
            <w:r w:rsidRPr="0047692C">
              <w:rPr>
                <w:rStyle w:val="a9"/>
                <w:rFonts w:ascii="楷体" w:eastAsia="楷体" w:hAnsi="楷体" w:hint="eastAsia"/>
                <w:noProof/>
              </w:rPr>
              <w:t>提供半高半长板卡做测试（</w:t>
            </w:r>
            <w:r w:rsidRPr="0047692C">
              <w:rPr>
                <w:rStyle w:val="a9"/>
                <w:rFonts w:ascii="楷体" w:eastAsia="楷体" w:hAnsi="楷体"/>
                <w:noProof/>
              </w:rPr>
              <w:t>C3/D3</w:t>
            </w:r>
            <w:r w:rsidRPr="0047692C">
              <w:rPr>
                <w:rStyle w:val="a9"/>
                <w:rFonts w:ascii="楷体" w:eastAsia="楷体" w:hAnsi="楷体" w:hint="eastAsia"/>
                <w:noProof/>
              </w:rPr>
              <w:t>到货时间）</w:t>
            </w:r>
            <w:r w:rsidRPr="0047692C">
              <w:rPr>
                <w:noProof/>
                <w:webHidden/>
              </w:rPr>
              <w:tab/>
            </w:r>
            <w:r w:rsidRPr="0047692C">
              <w:rPr>
                <w:noProof/>
                <w:webHidden/>
              </w:rPr>
              <w:fldChar w:fldCharType="begin"/>
            </w:r>
            <w:r w:rsidRPr="0047692C">
              <w:rPr>
                <w:noProof/>
                <w:webHidden/>
              </w:rPr>
              <w:instrText xml:space="preserve"> PAGEREF _Toc532484107 \h </w:instrText>
            </w:r>
            <w:r w:rsidRPr="0047692C">
              <w:rPr>
                <w:noProof/>
                <w:webHidden/>
              </w:rPr>
            </w:r>
            <w:r w:rsidRPr="0047692C">
              <w:rPr>
                <w:noProof/>
                <w:webHidden/>
              </w:rPr>
              <w:fldChar w:fldCharType="separate"/>
            </w:r>
            <w:r w:rsidRPr="0047692C">
              <w:rPr>
                <w:noProof/>
                <w:webHidden/>
              </w:rPr>
              <w:t>20</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108" w:history="1">
            <w:r w:rsidRPr="0047692C">
              <w:rPr>
                <w:rStyle w:val="a9"/>
                <w:rFonts w:ascii="楷体" w:eastAsia="楷体" w:hAnsi="楷体"/>
                <w:noProof/>
              </w:rPr>
              <w:t xml:space="preserve">5.11 </w:t>
            </w:r>
            <w:r w:rsidRPr="0047692C">
              <w:rPr>
                <w:rStyle w:val="a9"/>
                <w:rFonts w:ascii="楷体" w:eastAsia="楷体" w:hAnsi="楷体" w:hint="eastAsia"/>
                <w:noProof/>
              </w:rPr>
              <w:t>与</w:t>
            </w:r>
            <w:r w:rsidRPr="0047692C">
              <w:rPr>
                <w:rStyle w:val="a9"/>
                <w:rFonts w:ascii="楷体" w:eastAsia="楷体" w:hAnsi="楷体"/>
                <w:noProof/>
              </w:rPr>
              <w:t>MLU100</w:t>
            </w:r>
            <w:r w:rsidRPr="0047692C">
              <w:rPr>
                <w:rStyle w:val="a9"/>
                <w:rFonts w:ascii="楷体" w:eastAsia="楷体" w:hAnsi="楷体" w:hint="eastAsia"/>
                <w:noProof/>
              </w:rPr>
              <w:t>成功适配过的服务器整机型号</w:t>
            </w:r>
            <w:r w:rsidRPr="0047692C">
              <w:rPr>
                <w:noProof/>
                <w:webHidden/>
              </w:rPr>
              <w:tab/>
            </w:r>
            <w:r w:rsidRPr="0047692C">
              <w:rPr>
                <w:noProof/>
                <w:webHidden/>
              </w:rPr>
              <w:fldChar w:fldCharType="begin"/>
            </w:r>
            <w:r w:rsidRPr="0047692C">
              <w:rPr>
                <w:noProof/>
                <w:webHidden/>
              </w:rPr>
              <w:instrText xml:space="preserve"> PAGEREF _Toc532484108 \h </w:instrText>
            </w:r>
            <w:r w:rsidRPr="0047692C">
              <w:rPr>
                <w:noProof/>
                <w:webHidden/>
              </w:rPr>
            </w:r>
            <w:r w:rsidRPr="0047692C">
              <w:rPr>
                <w:noProof/>
                <w:webHidden/>
              </w:rPr>
              <w:fldChar w:fldCharType="separate"/>
            </w:r>
            <w:r w:rsidRPr="0047692C">
              <w:rPr>
                <w:noProof/>
                <w:webHidden/>
              </w:rPr>
              <w:t>20</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109" w:history="1">
            <w:r w:rsidRPr="0047692C">
              <w:rPr>
                <w:rStyle w:val="a9"/>
                <w:rFonts w:ascii="楷体" w:eastAsia="楷体" w:hAnsi="楷体"/>
                <w:noProof/>
              </w:rPr>
              <w:t xml:space="preserve">5.12 </w:t>
            </w:r>
            <w:r w:rsidRPr="0047692C">
              <w:rPr>
                <w:rStyle w:val="a9"/>
                <w:rFonts w:ascii="楷体" w:eastAsia="楷体" w:hAnsi="楷体" w:hint="eastAsia"/>
                <w:noProof/>
              </w:rPr>
              <w:t>原厂直供</w:t>
            </w:r>
            <w:r w:rsidRPr="0047692C">
              <w:rPr>
                <w:rStyle w:val="a9"/>
                <w:rFonts w:ascii="楷体" w:eastAsia="楷体" w:hAnsi="楷体"/>
                <w:noProof/>
              </w:rPr>
              <w:t xml:space="preserve"> or </w:t>
            </w:r>
            <w:r w:rsidRPr="0047692C">
              <w:rPr>
                <w:rStyle w:val="a9"/>
                <w:rFonts w:ascii="楷体" w:eastAsia="楷体" w:hAnsi="楷体" w:hint="eastAsia"/>
                <w:noProof/>
              </w:rPr>
              <w:t>代理商？支不支持账期？交期一般多久？</w:t>
            </w:r>
            <w:r w:rsidRPr="0047692C">
              <w:rPr>
                <w:noProof/>
                <w:webHidden/>
              </w:rPr>
              <w:tab/>
            </w:r>
            <w:r w:rsidRPr="0047692C">
              <w:rPr>
                <w:noProof/>
                <w:webHidden/>
              </w:rPr>
              <w:fldChar w:fldCharType="begin"/>
            </w:r>
            <w:r w:rsidRPr="0047692C">
              <w:rPr>
                <w:noProof/>
                <w:webHidden/>
              </w:rPr>
              <w:instrText xml:space="preserve"> PAGEREF _Toc532484109 \h </w:instrText>
            </w:r>
            <w:r w:rsidRPr="0047692C">
              <w:rPr>
                <w:noProof/>
                <w:webHidden/>
              </w:rPr>
            </w:r>
            <w:r w:rsidRPr="0047692C">
              <w:rPr>
                <w:noProof/>
                <w:webHidden/>
              </w:rPr>
              <w:fldChar w:fldCharType="separate"/>
            </w:r>
            <w:r w:rsidRPr="0047692C">
              <w:rPr>
                <w:noProof/>
                <w:webHidden/>
              </w:rPr>
              <w:t>20</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110" w:history="1">
            <w:r w:rsidRPr="0047692C">
              <w:rPr>
                <w:rStyle w:val="a9"/>
                <w:rFonts w:ascii="楷体" w:eastAsia="楷体" w:hAnsi="楷体"/>
                <w:noProof/>
              </w:rPr>
              <w:t xml:space="preserve">5.13 </w:t>
            </w:r>
            <w:r w:rsidRPr="0047692C">
              <w:rPr>
                <w:rStyle w:val="a9"/>
                <w:rFonts w:ascii="楷体" w:eastAsia="楷体" w:hAnsi="楷体" w:hint="eastAsia"/>
                <w:noProof/>
              </w:rPr>
              <w:t>在相关金融项目会大量用到</w:t>
            </w:r>
            <w:r w:rsidRPr="0047692C">
              <w:rPr>
                <w:rStyle w:val="a9"/>
                <w:rFonts w:ascii="楷体" w:eastAsia="楷体" w:hAnsi="楷体"/>
                <w:noProof/>
              </w:rPr>
              <w:t>Pagerank</w:t>
            </w:r>
            <w:r w:rsidRPr="0047692C">
              <w:rPr>
                <w:rStyle w:val="a9"/>
                <w:rFonts w:ascii="楷体" w:eastAsia="楷体" w:hAnsi="楷体" w:hint="eastAsia"/>
                <w:noProof/>
              </w:rPr>
              <w:t>，目前我们是否有相关</w:t>
            </w:r>
            <w:r w:rsidRPr="0047692C">
              <w:rPr>
                <w:rStyle w:val="a9"/>
                <w:rFonts w:ascii="楷体" w:eastAsia="楷体" w:hAnsi="楷体"/>
                <w:noProof/>
              </w:rPr>
              <w:t>schedule</w:t>
            </w:r>
            <w:r w:rsidRPr="0047692C">
              <w:rPr>
                <w:rStyle w:val="a9"/>
                <w:rFonts w:ascii="楷体" w:eastAsia="楷体" w:hAnsi="楷体" w:hint="eastAsia"/>
                <w:noProof/>
              </w:rPr>
              <w:t>去完善支持？</w:t>
            </w:r>
            <w:r w:rsidRPr="0047692C">
              <w:rPr>
                <w:noProof/>
                <w:webHidden/>
              </w:rPr>
              <w:tab/>
            </w:r>
            <w:r w:rsidRPr="0047692C">
              <w:rPr>
                <w:noProof/>
                <w:webHidden/>
              </w:rPr>
              <w:fldChar w:fldCharType="begin"/>
            </w:r>
            <w:r w:rsidRPr="0047692C">
              <w:rPr>
                <w:noProof/>
                <w:webHidden/>
              </w:rPr>
              <w:instrText xml:space="preserve"> PAGEREF _Toc532484110 \h </w:instrText>
            </w:r>
            <w:r w:rsidRPr="0047692C">
              <w:rPr>
                <w:noProof/>
                <w:webHidden/>
              </w:rPr>
            </w:r>
            <w:r w:rsidRPr="0047692C">
              <w:rPr>
                <w:noProof/>
                <w:webHidden/>
              </w:rPr>
              <w:fldChar w:fldCharType="separate"/>
            </w:r>
            <w:r w:rsidRPr="0047692C">
              <w:rPr>
                <w:noProof/>
                <w:webHidden/>
              </w:rPr>
              <w:t>20</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111" w:history="1">
            <w:r w:rsidRPr="0047692C">
              <w:rPr>
                <w:rStyle w:val="a9"/>
                <w:rFonts w:ascii="楷体" w:eastAsia="楷体" w:hAnsi="楷体"/>
                <w:noProof/>
              </w:rPr>
              <w:t xml:space="preserve">5.14 </w:t>
            </w:r>
            <w:r w:rsidRPr="0047692C">
              <w:rPr>
                <w:rStyle w:val="a9"/>
                <w:rFonts w:ascii="楷体" w:eastAsia="楷体" w:hAnsi="楷体" w:hint="eastAsia"/>
                <w:noProof/>
              </w:rPr>
              <w:t>单</w:t>
            </w:r>
            <w:r w:rsidRPr="0047692C">
              <w:rPr>
                <w:rStyle w:val="a9"/>
                <w:rFonts w:ascii="楷体" w:eastAsia="楷体" w:hAnsi="楷体"/>
                <w:noProof/>
              </w:rPr>
              <w:t>slot</w:t>
            </w:r>
            <w:r w:rsidRPr="0047692C">
              <w:rPr>
                <w:rStyle w:val="a9"/>
                <w:rFonts w:ascii="楷体" w:eastAsia="楷体" w:hAnsi="楷体" w:hint="eastAsia"/>
                <w:noProof/>
              </w:rPr>
              <w:t>测试卡（</w:t>
            </w:r>
            <w:r w:rsidRPr="0047692C">
              <w:rPr>
                <w:rStyle w:val="a9"/>
                <w:rFonts w:ascii="楷体" w:eastAsia="楷体" w:hAnsi="楷体"/>
                <w:noProof/>
              </w:rPr>
              <w:t>C3E/D3E</w:t>
            </w:r>
            <w:r w:rsidRPr="0047692C">
              <w:rPr>
                <w:rStyle w:val="a9"/>
                <w:rFonts w:ascii="楷体" w:eastAsia="楷体" w:hAnsi="楷体" w:hint="eastAsia"/>
                <w:noProof/>
              </w:rPr>
              <w:t>）到卡时间以及正式量产时间</w:t>
            </w:r>
            <w:r w:rsidRPr="0047692C">
              <w:rPr>
                <w:noProof/>
                <w:webHidden/>
              </w:rPr>
              <w:tab/>
            </w:r>
            <w:r w:rsidRPr="0047692C">
              <w:rPr>
                <w:noProof/>
                <w:webHidden/>
              </w:rPr>
              <w:fldChar w:fldCharType="begin"/>
            </w:r>
            <w:r w:rsidRPr="0047692C">
              <w:rPr>
                <w:noProof/>
                <w:webHidden/>
              </w:rPr>
              <w:instrText xml:space="preserve"> PAGEREF _Toc532484111 \h </w:instrText>
            </w:r>
            <w:r w:rsidRPr="0047692C">
              <w:rPr>
                <w:noProof/>
                <w:webHidden/>
              </w:rPr>
            </w:r>
            <w:r w:rsidRPr="0047692C">
              <w:rPr>
                <w:noProof/>
                <w:webHidden/>
              </w:rPr>
              <w:fldChar w:fldCharType="separate"/>
            </w:r>
            <w:r w:rsidRPr="0047692C">
              <w:rPr>
                <w:noProof/>
                <w:webHidden/>
              </w:rPr>
              <w:t>20</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112" w:history="1">
            <w:r w:rsidRPr="0047692C">
              <w:rPr>
                <w:rStyle w:val="a9"/>
                <w:rFonts w:ascii="楷体" w:eastAsia="楷体" w:hAnsi="楷体"/>
                <w:noProof/>
              </w:rPr>
              <w:t>5.15 MLU100</w:t>
            </w:r>
            <w:r w:rsidRPr="0047692C">
              <w:rPr>
                <w:rStyle w:val="a9"/>
                <w:rFonts w:ascii="楷体" w:eastAsia="楷体" w:hAnsi="楷体" w:hint="eastAsia"/>
                <w:noProof/>
              </w:rPr>
              <w:t>双</w:t>
            </w:r>
            <w:r w:rsidRPr="0047692C">
              <w:rPr>
                <w:rStyle w:val="a9"/>
                <w:rFonts w:ascii="楷体" w:eastAsia="楷体" w:hAnsi="楷体"/>
                <w:noProof/>
              </w:rPr>
              <w:t>slot</w:t>
            </w:r>
            <w:r w:rsidRPr="0047692C">
              <w:rPr>
                <w:rStyle w:val="a9"/>
                <w:rFonts w:ascii="楷体" w:eastAsia="楷体" w:hAnsi="楷体" w:hint="eastAsia"/>
                <w:noProof/>
              </w:rPr>
              <w:t>和未来批量单</w:t>
            </w:r>
            <w:r w:rsidRPr="0047692C">
              <w:rPr>
                <w:rStyle w:val="a9"/>
                <w:rFonts w:ascii="楷体" w:eastAsia="楷体" w:hAnsi="楷体"/>
                <w:noProof/>
              </w:rPr>
              <w:t xml:space="preserve">slot </w:t>
            </w:r>
            <w:r w:rsidRPr="0047692C">
              <w:rPr>
                <w:rStyle w:val="a9"/>
                <w:rFonts w:ascii="楷体" w:eastAsia="楷体" w:hAnsi="楷体" w:hint="eastAsia"/>
                <w:noProof/>
              </w:rPr>
              <w:t>目前软件版本（驱动）是否还在更新中？如果还在更新，最终定型版本时间？</w:t>
            </w:r>
            <w:r w:rsidRPr="0047692C">
              <w:rPr>
                <w:noProof/>
                <w:webHidden/>
              </w:rPr>
              <w:tab/>
            </w:r>
            <w:r w:rsidRPr="0047692C">
              <w:rPr>
                <w:noProof/>
                <w:webHidden/>
              </w:rPr>
              <w:fldChar w:fldCharType="begin"/>
            </w:r>
            <w:r w:rsidRPr="0047692C">
              <w:rPr>
                <w:noProof/>
                <w:webHidden/>
              </w:rPr>
              <w:instrText xml:space="preserve"> PAGEREF _Toc532484112 \h </w:instrText>
            </w:r>
            <w:r w:rsidRPr="0047692C">
              <w:rPr>
                <w:noProof/>
                <w:webHidden/>
              </w:rPr>
            </w:r>
            <w:r w:rsidRPr="0047692C">
              <w:rPr>
                <w:noProof/>
                <w:webHidden/>
              </w:rPr>
              <w:fldChar w:fldCharType="separate"/>
            </w:r>
            <w:r w:rsidRPr="0047692C">
              <w:rPr>
                <w:noProof/>
                <w:webHidden/>
              </w:rPr>
              <w:t>20</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113" w:history="1">
            <w:r w:rsidRPr="0047692C">
              <w:rPr>
                <w:rStyle w:val="a9"/>
                <w:rFonts w:ascii="楷体" w:eastAsia="楷体" w:hAnsi="楷体"/>
                <w:noProof/>
              </w:rPr>
              <w:t xml:space="preserve">5.16 </w:t>
            </w:r>
            <w:r w:rsidRPr="0047692C">
              <w:rPr>
                <w:rStyle w:val="a9"/>
                <w:rFonts w:ascii="楷体" w:eastAsia="楷体" w:hAnsi="楷体" w:hint="eastAsia"/>
                <w:noProof/>
              </w:rPr>
              <w:t>目前寒武纪板卡的功耗并不比</w:t>
            </w:r>
            <w:r w:rsidRPr="0047692C">
              <w:rPr>
                <w:rStyle w:val="a9"/>
                <w:rFonts w:ascii="楷体" w:eastAsia="楷体" w:hAnsi="楷体"/>
                <w:noProof/>
              </w:rPr>
              <w:t>P4</w:t>
            </w:r>
            <w:r w:rsidRPr="0047692C">
              <w:rPr>
                <w:rStyle w:val="a9"/>
                <w:rFonts w:ascii="楷体" w:eastAsia="楷体" w:hAnsi="楷体" w:hint="eastAsia"/>
                <w:noProof/>
              </w:rPr>
              <w:t>低，有没有可能做到功耗的大幅度降低？何时？</w:t>
            </w:r>
            <w:r w:rsidRPr="0047692C">
              <w:rPr>
                <w:noProof/>
                <w:webHidden/>
              </w:rPr>
              <w:tab/>
            </w:r>
            <w:r w:rsidRPr="0047692C">
              <w:rPr>
                <w:noProof/>
                <w:webHidden/>
              </w:rPr>
              <w:fldChar w:fldCharType="begin"/>
            </w:r>
            <w:r w:rsidRPr="0047692C">
              <w:rPr>
                <w:noProof/>
                <w:webHidden/>
              </w:rPr>
              <w:instrText xml:space="preserve"> PAGEREF _Toc532484113 \h </w:instrText>
            </w:r>
            <w:r w:rsidRPr="0047692C">
              <w:rPr>
                <w:noProof/>
                <w:webHidden/>
              </w:rPr>
            </w:r>
            <w:r w:rsidRPr="0047692C">
              <w:rPr>
                <w:noProof/>
                <w:webHidden/>
              </w:rPr>
              <w:fldChar w:fldCharType="separate"/>
            </w:r>
            <w:r w:rsidRPr="0047692C">
              <w:rPr>
                <w:noProof/>
                <w:webHidden/>
              </w:rPr>
              <w:t>20</w:t>
            </w:r>
            <w:r w:rsidRPr="0047692C">
              <w:rPr>
                <w:noProof/>
                <w:webHidden/>
              </w:rPr>
              <w:fldChar w:fldCharType="end"/>
            </w:r>
          </w:hyperlink>
        </w:p>
        <w:p w:rsidR="0047692C" w:rsidRPr="0047692C" w:rsidRDefault="0047692C">
          <w:pPr>
            <w:pStyle w:val="30"/>
            <w:tabs>
              <w:tab w:val="right" w:leader="dot" w:pos="8296"/>
            </w:tabs>
            <w:rPr>
              <w:noProof/>
              <w:kern w:val="2"/>
              <w:sz w:val="21"/>
            </w:rPr>
          </w:pPr>
          <w:hyperlink w:anchor="_Toc532484114" w:history="1">
            <w:r w:rsidRPr="0047692C">
              <w:rPr>
                <w:rStyle w:val="a9"/>
                <w:rFonts w:ascii="楷体" w:eastAsia="楷体" w:hAnsi="楷体"/>
                <w:noProof/>
              </w:rPr>
              <w:t xml:space="preserve">5.17 </w:t>
            </w:r>
            <w:r w:rsidRPr="0047692C">
              <w:rPr>
                <w:rStyle w:val="a9"/>
                <w:rFonts w:ascii="楷体" w:eastAsia="楷体" w:hAnsi="楷体" w:hint="eastAsia"/>
                <w:noProof/>
              </w:rPr>
              <w:t>适配某些版本</w:t>
            </w:r>
            <w:r w:rsidRPr="0047692C">
              <w:rPr>
                <w:rStyle w:val="a9"/>
                <w:rFonts w:ascii="楷体" w:eastAsia="楷体" w:hAnsi="楷体"/>
                <w:noProof/>
              </w:rPr>
              <w:t>Linux</w:t>
            </w:r>
            <w:r w:rsidRPr="0047692C">
              <w:rPr>
                <w:rStyle w:val="a9"/>
                <w:rFonts w:ascii="楷体" w:eastAsia="楷体" w:hAnsi="楷体" w:hint="eastAsia"/>
                <w:noProof/>
              </w:rPr>
              <w:t>出现</w:t>
            </w:r>
            <w:r w:rsidRPr="0047692C">
              <w:rPr>
                <w:rStyle w:val="a9"/>
                <w:rFonts w:ascii="楷体" w:eastAsia="楷体" w:hAnsi="楷体"/>
                <w:noProof/>
              </w:rPr>
              <w:t>soft_lockup</w:t>
            </w:r>
            <w:r w:rsidRPr="0047692C">
              <w:rPr>
                <w:rStyle w:val="a9"/>
                <w:rFonts w:ascii="楷体" w:eastAsia="楷体" w:hAnsi="楷体" w:hint="eastAsia"/>
                <w:noProof/>
              </w:rPr>
              <w:t>情况如何解决？</w:t>
            </w:r>
            <w:r w:rsidRPr="0047692C">
              <w:rPr>
                <w:noProof/>
                <w:webHidden/>
              </w:rPr>
              <w:tab/>
            </w:r>
            <w:r w:rsidRPr="0047692C">
              <w:rPr>
                <w:noProof/>
                <w:webHidden/>
              </w:rPr>
              <w:fldChar w:fldCharType="begin"/>
            </w:r>
            <w:r w:rsidRPr="0047692C">
              <w:rPr>
                <w:noProof/>
                <w:webHidden/>
              </w:rPr>
              <w:instrText xml:space="preserve"> PAGEREF _Toc532484114 \h </w:instrText>
            </w:r>
            <w:r w:rsidRPr="0047692C">
              <w:rPr>
                <w:noProof/>
                <w:webHidden/>
              </w:rPr>
            </w:r>
            <w:r w:rsidRPr="0047692C">
              <w:rPr>
                <w:noProof/>
                <w:webHidden/>
              </w:rPr>
              <w:fldChar w:fldCharType="separate"/>
            </w:r>
            <w:r w:rsidRPr="0047692C">
              <w:rPr>
                <w:noProof/>
                <w:webHidden/>
              </w:rPr>
              <w:t>21</w:t>
            </w:r>
            <w:r w:rsidRPr="0047692C">
              <w:rPr>
                <w:noProof/>
                <w:webHidden/>
              </w:rPr>
              <w:fldChar w:fldCharType="end"/>
            </w:r>
          </w:hyperlink>
        </w:p>
        <w:p w:rsidR="00D8265E" w:rsidRDefault="00BF66CE">
          <w:pPr>
            <w:rPr>
              <w:rFonts w:ascii="楷体" w:eastAsia="楷体" w:hAnsi="楷体"/>
            </w:rPr>
          </w:pPr>
          <w:r w:rsidRPr="0047692C">
            <w:rPr>
              <w:rFonts w:ascii="楷体" w:eastAsia="楷体" w:hAnsi="楷体"/>
            </w:rPr>
            <w:fldChar w:fldCharType="end"/>
          </w:r>
        </w:p>
      </w:sdtContent>
    </w:sdt>
    <w:p w:rsidR="00D8265E" w:rsidRDefault="00B754F7">
      <w:pPr>
        <w:adjustRightInd/>
        <w:snapToGrid/>
        <w:spacing w:line="220" w:lineRule="atLeast"/>
        <w:rPr>
          <w:rFonts w:ascii="楷体" w:eastAsia="楷体" w:hAnsi="楷体"/>
          <w:sz w:val="30"/>
          <w:szCs w:val="30"/>
        </w:rPr>
      </w:pPr>
      <w:r>
        <w:rPr>
          <w:rFonts w:ascii="楷体" w:eastAsia="楷体" w:hAnsi="楷体"/>
          <w:sz w:val="30"/>
          <w:szCs w:val="30"/>
        </w:rPr>
        <w:br w:type="page"/>
      </w:r>
    </w:p>
    <w:p w:rsidR="00D8265E" w:rsidRDefault="00B754F7">
      <w:pPr>
        <w:pStyle w:val="2"/>
        <w:numPr>
          <w:ilvl w:val="0"/>
          <w:numId w:val="1"/>
        </w:numPr>
      </w:pPr>
      <w:bookmarkStart w:id="1" w:name="_Toc4013_WPSOffice_Level1"/>
      <w:bookmarkStart w:id="2" w:name="_Toc532484047"/>
      <w:r>
        <w:rPr>
          <w:rFonts w:ascii="楷体" w:eastAsia="楷体" w:hAnsi="楷体" w:hint="eastAsia"/>
        </w:rPr>
        <w:lastRenderedPageBreak/>
        <w:t>芯片架构</w:t>
      </w:r>
      <w:bookmarkEnd w:id="1"/>
      <w:bookmarkEnd w:id="2"/>
    </w:p>
    <w:p w:rsidR="00D8265E" w:rsidRDefault="00B754F7">
      <w:pPr>
        <w:pStyle w:val="3"/>
        <w:rPr>
          <w:rFonts w:ascii="楷体" w:eastAsia="楷体" w:hAnsi="楷体"/>
          <w:b/>
          <w:szCs w:val="30"/>
        </w:rPr>
      </w:pPr>
      <w:bookmarkStart w:id="3" w:name="_Toc532484048"/>
      <w:r>
        <w:rPr>
          <w:rFonts w:ascii="楷体" w:eastAsia="楷体" w:hAnsi="楷体" w:hint="eastAsia"/>
          <w:b/>
          <w:szCs w:val="30"/>
        </w:rPr>
        <w:t>1.1 MLU100/MLU100+是否支持训练和推理？</w:t>
      </w:r>
      <w:bookmarkEnd w:id="3"/>
    </w:p>
    <w:p w:rsidR="00D8265E" w:rsidRDefault="00B754F7">
      <w:pPr>
        <w:pStyle w:val="a4"/>
        <w:ind w:firstLineChars="200" w:firstLine="480"/>
        <w:rPr>
          <w:rFonts w:eastAsia="宋体"/>
          <w:color w:val="000000" w:themeColor="text1"/>
        </w:rPr>
      </w:pPr>
      <w:r>
        <w:rPr>
          <w:rFonts w:ascii="楷体" w:eastAsia="楷体" w:hAnsi="楷体" w:hint="eastAsia"/>
          <w:sz w:val="24"/>
          <w:szCs w:val="24"/>
          <w:u w:val="single"/>
        </w:rPr>
        <w:t>MLU100/MLU100</w:t>
      </w:r>
      <w:r>
        <w:rPr>
          <w:rFonts w:ascii="楷体" w:eastAsia="楷体" w:hAnsi="楷体" w:hint="eastAsia"/>
          <w:sz w:val="28"/>
          <w:szCs w:val="28"/>
          <w:u w:val="single"/>
        </w:rPr>
        <w:t>+</w:t>
      </w:r>
      <w:r>
        <w:rPr>
          <w:rFonts w:ascii="楷体" w:eastAsia="楷体" w:hAnsi="楷体" w:hint="eastAsia"/>
          <w:color w:val="000000" w:themeColor="text1"/>
          <w:sz w:val="24"/>
          <w:szCs w:val="24"/>
          <w:u w:val="single"/>
        </w:rPr>
        <w:t>支持推理和训练需求，尤其是侧重推理。2019年即将推出的MLU200，支持训练性能更优</w:t>
      </w:r>
      <w:r>
        <w:rPr>
          <w:rFonts w:ascii="楷体" w:eastAsia="楷体" w:hAnsi="楷体" w:hint="eastAsia"/>
          <w:color w:val="000000" w:themeColor="text1"/>
          <w:sz w:val="24"/>
          <w:szCs w:val="24"/>
        </w:rPr>
        <w:t>。</w:t>
      </w:r>
    </w:p>
    <w:p w:rsidR="00D8265E" w:rsidRDefault="00B754F7">
      <w:pPr>
        <w:pStyle w:val="3"/>
        <w:rPr>
          <w:rFonts w:ascii="楷体" w:eastAsia="楷体" w:hAnsi="楷体"/>
          <w:b/>
        </w:rPr>
      </w:pPr>
      <w:bookmarkStart w:id="4" w:name="_Toc532484049"/>
      <w:r>
        <w:rPr>
          <w:rFonts w:ascii="楷体" w:eastAsia="楷体" w:hAnsi="楷体" w:hint="eastAsia"/>
          <w:b/>
        </w:rPr>
        <w:t>1.2 MLU100/MLU100+所使用的芯片是什么架构？</w:t>
      </w:r>
      <w:bookmarkEnd w:id="4"/>
    </w:p>
    <w:p w:rsidR="00D8265E" w:rsidRDefault="00B754F7">
      <w:pPr>
        <w:tabs>
          <w:tab w:val="left" w:pos="840"/>
        </w:tabs>
        <w:spacing w:line="220" w:lineRule="atLeast"/>
        <w:ind w:firstLineChars="100" w:firstLine="220"/>
        <w:rPr>
          <w:rFonts w:ascii="楷体" w:eastAsia="楷体" w:hAnsi="楷体"/>
          <w:sz w:val="30"/>
          <w:szCs w:val="30"/>
        </w:rPr>
      </w:pPr>
      <w:r>
        <w:rPr>
          <w:noProof/>
        </w:rPr>
        <w:drawing>
          <wp:inline distT="0" distB="0" distL="114300" distR="114300">
            <wp:extent cx="5264150" cy="1737995"/>
            <wp:effectExtent l="0" t="0" r="8890" b="1460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0" cstate="print"/>
                    <a:stretch>
                      <a:fillRect/>
                    </a:stretch>
                  </pic:blipFill>
                  <pic:spPr>
                    <a:xfrm>
                      <a:off x="0" y="0"/>
                      <a:ext cx="5264150" cy="1737995"/>
                    </a:xfrm>
                    <a:prstGeom prst="rect">
                      <a:avLst/>
                    </a:prstGeom>
                    <a:noFill/>
                    <a:ln w="9525">
                      <a:noFill/>
                    </a:ln>
                  </pic:spPr>
                </pic:pic>
              </a:graphicData>
            </a:graphic>
          </wp:inline>
        </w:drawing>
      </w:r>
    </w:p>
    <w:p w:rsidR="00D8265E" w:rsidRDefault="00B754F7">
      <w:pPr>
        <w:numPr>
          <w:ilvl w:val="255"/>
          <w:numId w:val="0"/>
        </w:numPr>
        <w:spacing w:line="220" w:lineRule="atLeast"/>
        <w:ind w:firstLine="420"/>
        <w:rPr>
          <w:rFonts w:ascii="楷体" w:eastAsia="楷体" w:hAnsi="楷体"/>
          <w:sz w:val="30"/>
          <w:szCs w:val="30"/>
        </w:rPr>
      </w:pPr>
      <w:r>
        <w:rPr>
          <w:rFonts w:ascii="楷体" w:eastAsia="楷体" w:hAnsi="楷体" w:hint="eastAsia"/>
          <w:sz w:val="24"/>
          <w:szCs w:val="24"/>
          <w:u w:val="single"/>
        </w:rPr>
        <w:t>MLU100/MLU100+所使用的芯片架构如上图所示，共有32个核心，4个DDR4通道。MLU100+板卡在MLU100的基础上增加了图片、视频编解码芯片，并实现了cnstream框架，可以将解码后的图片和视频直接送给MLU100芯片而不需要经过Host。</w:t>
      </w:r>
    </w:p>
    <w:p w:rsidR="00D8265E" w:rsidRDefault="00B754F7">
      <w:pPr>
        <w:pStyle w:val="3"/>
        <w:rPr>
          <w:rFonts w:ascii="楷体" w:eastAsia="楷体" w:hAnsi="楷体"/>
          <w:b/>
          <w:bCs w:val="0"/>
        </w:rPr>
      </w:pPr>
      <w:bookmarkStart w:id="5" w:name="_Toc532484050"/>
      <w:r>
        <w:rPr>
          <w:rFonts w:ascii="楷体" w:eastAsia="楷体" w:hAnsi="楷体" w:hint="eastAsia"/>
          <w:b/>
          <w:bCs w:val="0"/>
        </w:rPr>
        <w:t>1.3 什么是BLOCK及UNION2模式？</w:t>
      </w:r>
      <w:bookmarkEnd w:id="5"/>
    </w:p>
    <w:p w:rsidR="00D8265E" w:rsidRDefault="00B754F7">
      <w:pPr>
        <w:tabs>
          <w:tab w:val="left" w:pos="360"/>
        </w:tabs>
        <w:spacing w:line="220" w:lineRule="atLeast"/>
        <w:rPr>
          <w:rFonts w:ascii="楷体" w:eastAsia="楷体" w:hAnsi="楷体"/>
          <w:sz w:val="30"/>
          <w:szCs w:val="30"/>
        </w:rPr>
      </w:pPr>
      <w:r>
        <w:rPr>
          <w:rFonts w:ascii="楷体" w:eastAsia="楷体" w:hAnsi="楷体" w:hint="eastAsia"/>
          <w:sz w:val="24"/>
          <w:szCs w:val="24"/>
          <w:u w:val="single"/>
        </w:rPr>
        <w:tab/>
        <w:t>MLU100/MLU100+集成了32个1H16高性能核心。BLOCK为单核模式，即Kernel函数每次执行需要一个计算核心；UNION2为8核模式，即Kernel函数每次执行需要八个计算核心。用户可选择不同模式进行运算。</w:t>
      </w:r>
    </w:p>
    <w:p w:rsidR="00D8265E" w:rsidRDefault="00B754F7">
      <w:pPr>
        <w:pStyle w:val="3"/>
        <w:rPr>
          <w:rFonts w:ascii="楷体" w:eastAsia="楷体" w:hAnsi="楷体"/>
          <w:b/>
          <w:bCs w:val="0"/>
        </w:rPr>
      </w:pPr>
      <w:bookmarkStart w:id="6" w:name="_Toc532484051"/>
      <w:r>
        <w:rPr>
          <w:rFonts w:ascii="楷体" w:eastAsia="楷体" w:hAnsi="楷体" w:hint="eastAsia"/>
          <w:b/>
          <w:bCs w:val="0"/>
        </w:rPr>
        <w:t>1.4 MLU100/MLU100+内存容量及带宽分别是多少？</w:t>
      </w:r>
      <w:bookmarkEnd w:id="6"/>
    </w:p>
    <w:p w:rsidR="00D8265E" w:rsidRDefault="00B754F7">
      <w:pPr>
        <w:tabs>
          <w:tab w:val="left" w:pos="840"/>
        </w:tabs>
        <w:spacing w:line="220" w:lineRule="atLeast"/>
        <w:ind w:firstLineChars="150" w:firstLine="360"/>
        <w:rPr>
          <w:rFonts w:ascii="楷体" w:eastAsia="楷体" w:hAnsi="楷体"/>
          <w:sz w:val="24"/>
          <w:szCs w:val="24"/>
          <w:u w:val="single"/>
        </w:rPr>
      </w:pPr>
      <w:r>
        <w:rPr>
          <w:rFonts w:ascii="楷体" w:eastAsia="楷体" w:hAnsi="楷体" w:hint="eastAsia"/>
          <w:sz w:val="24"/>
          <w:szCs w:val="24"/>
          <w:u w:val="single"/>
        </w:rPr>
        <w:t>当前MLU100/MLU100+分为两个版本，工程送测版和量产板。工程送测版规格为全高全长、双slot，内存容量32G。MLU100量产版规格为半高半长、单slot，内存容量有8GB/16GB,型号分别对应MLU100-D3和MLU100-D4；MLU100+量产版规格为全高全长、单slot，内存容量有8GB/16GB,型号分别对应MLU100-C3和MLU100-C4。</w:t>
      </w:r>
    </w:p>
    <w:p w:rsidR="00D8265E" w:rsidRDefault="00B754F7">
      <w:pPr>
        <w:tabs>
          <w:tab w:val="left" w:pos="360"/>
        </w:tabs>
        <w:spacing w:line="220" w:lineRule="atLeast"/>
        <w:ind w:firstLineChars="150" w:firstLine="360"/>
        <w:rPr>
          <w:rFonts w:ascii="楷体" w:eastAsia="楷体" w:hAnsi="楷体"/>
          <w:sz w:val="30"/>
          <w:szCs w:val="30"/>
        </w:rPr>
      </w:pPr>
      <w:r>
        <w:rPr>
          <w:rFonts w:ascii="楷体" w:eastAsia="楷体" w:hAnsi="楷体" w:hint="eastAsia"/>
          <w:sz w:val="24"/>
          <w:szCs w:val="24"/>
          <w:u w:val="single"/>
        </w:rPr>
        <w:t>所有MLU100/MLU100+内存带宽均为102.4GB/S。</w:t>
      </w:r>
    </w:p>
    <w:p w:rsidR="00D8265E" w:rsidRDefault="00B754F7">
      <w:pPr>
        <w:pStyle w:val="3"/>
        <w:rPr>
          <w:rFonts w:ascii="楷体" w:eastAsia="楷体" w:hAnsi="楷体"/>
          <w:b/>
          <w:bCs w:val="0"/>
          <w:szCs w:val="30"/>
        </w:rPr>
      </w:pPr>
      <w:bookmarkStart w:id="7" w:name="_Toc532484052"/>
      <w:r>
        <w:rPr>
          <w:rFonts w:ascii="楷体" w:eastAsia="楷体" w:hAnsi="楷体" w:hint="eastAsia"/>
          <w:b/>
          <w:bCs w:val="0"/>
        </w:rPr>
        <w:t>1.5 MLU100/MLU100+支持几种</w:t>
      </w:r>
      <w:r>
        <w:rPr>
          <w:rFonts w:ascii="楷体" w:eastAsia="楷体" w:hAnsi="楷体" w:hint="eastAsia"/>
          <w:b/>
          <w:bCs w:val="0"/>
          <w:szCs w:val="30"/>
        </w:rPr>
        <w:t>运算精度？</w:t>
      </w:r>
      <w:bookmarkEnd w:id="7"/>
    </w:p>
    <w:p w:rsidR="00D8265E" w:rsidRDefault="00B754F7">
      <w:pPr>
        <w:tabs>
          <w:tab w:val="left" w:pos="840"/>
        </w:tabs>
        <w:spacing w:line="220" w:lineRule="atLeast"/>
        <w:ind w:firstLineChars="150" w:firstLine="360"/>
        <w:rPr>
          <w:rFonts w:ascii="楷体" w:eastAsia="楷体" w:hAnsi="楷体"/>
          <w:sz w:val="24"/>
          <w:szCs w:val="24"/>
          <w:u w:val="single"/>
        </w:rPr>
      </w:pPr>
      <w:r>
        <w:rPr>
          <w:rFonts w:ascii="楷体" w:eastAsia="楷体" w:hAnsi="楷体" w:hint="eastAsia"/>
          <w:sz w:val="24"/>
          <w:szCs w:val="24"/>
          <w:u w:val="single"/>
        </w:rPr>
        <w:t>MLU100/MLU100+支持float16（简称，fp16）和int8两种运算精度。</w:t>
      </w:r>
    </w:p>
    <w:p w:rsidR="00D8265E" w:rsidRDefault="00B754F7">
      <w:pPr>
        <w:pStyle w:val="3"/>
        <w:rPr>
          <w:rFonts w:ascii="楷体" w:eastAsia="楷体" w:hAnsi="楷体"/>
          <w:b/>
          <w:bCs w:val="0"/>
        </w:rPr>
      </w:pPr>
      <w:bookmarkStart w:id="8" w:name="_Toc532484053"/>
      <w:r>
        <w:rPr>
          <w:rFonts w:ascii="楷体" w:eastAsia="楷体" w:hAnsi="楷体" w:hint="eastAsia"/>
          <w:b/>
          <w:bCs w:val="0"/>
        </w:rPr>
        <w:lastRenderedPageBreak/>
        <w:t>1.6 MLU100/MLU100+ fp16/int8和fp32运算精度的误差是多少？</w:t>
      </w:r>
      <w:bookmarkEnd w:id="8"/>
    </w:p>
    <w:p w:rsidR="00D8265E" w:rsidRDefault="00B754F7">
      <w:pPr>
        <w:tabs>
          <w:tab w:val="left" w:pos="840"/>
        </w:tabs>
        <w:spacing w:line="220" w:lineRule="atLeast"/>
        <w:ind w:firstLineChars="150" w:firstLine="360"/>
        <w:rPr>
          <w:rFonts w:ascii="楷体" w:eastAsia="楷体" w:hAnsi="楷体"/>
          <w:sz w:val="24"/>
          <w:szCs w:val="24"/>
          <w:u w:val="single"/>
        </w:rPr>
      </w:pPr>
      <w:r>
        <w:rPr>
          <w:rFonts w:ascii="楷体" w:eastAsia="楷体" w:hAnsi="楷体" w:hint="eastAsia"/>
          <w:sz w:val="24"/>
          <w:szCs w:val="24"/>
          <w:u w:val="single"/>
        </w:rPr>
        <w:t>MLU100/MLU100+ 的fp</w:t>
      </w:r>
      <w:r>
        <w:rPr>
          <w:rFonts w:ascii="楷体" w:eastAsia="楷体" w:hAnsi="楷体"/>
          <w:sz w:val="24"/>
          <w:szCs w:val="24"/>
          <w:u w:val="single"/>
        </w:rPr>
        <w:t>16</w:t>
      </w:r>
      <w:r>
        <w:rPr>
          <w:rFonts w:ascii="楷体" w:eastAsia="楷体" w:hAnsi="楷体" w:hint="eastAsia"/>
          <w:sz w:val="24"/>
          <w:szCs w:val="24"/>
          <w:u w:val="single"/>
        </w:rPr>
        <w:t>运算，数值范围需要在fp</w:t>
      </w:r>
      <w:r>
        <w:rPr>
          <w:rFonts w:ascii="楷体" w:eastAsia="楷体" w:hAnsi="楷体"/>
          <w:sz w:val="24"/>
          <w:szCs w:val="24"/>
          <w:u w:val="single"/>
        </w:rPr>
        <w:t>16</w:t>
      </w:r>
      <w:r>
        <w:rPr>
          <w:rFonts w:ascii="楷体" w:eastAsia="楷体" w:hAnsi="楷体" w:hint="eastAsia"/>
          <w:sz w:val="24"/>
          <w:szCs w:val="24"/>
          <w:u w:val="single"/>
        </w:rPr>
        <w:t>的表示范围之内；一般地，在常见网络级的输入（算子规模和数值范围）下，单算子的精度误差一般在</w:t>
      </w:r>
      <w:r>
        <w:rPr>
          <w:rFonts w:ascii="楷体" w:eastAsia="楷体" w:hAnsi="楷体"/>
          <w:sz w:val="24"/>
          <w:szCs w:val="24"/>
          <w:u w:val="single"/>
        </w:rPr>
        <w:t>1</w:t>
      </w:r>
      <w:r>
        <w:rPr>
          <w:rFonts w:ascii="楷体" w:eastAsia="楷体" w:hAnsi="楷体" w:hint="eastAsia"/>
          <w:sz w:val="24"/>
          <w:szCs w:val="24"/>
          <w:u w:val="single"/>
        </w:rPr>
        <w:t>%左右；网络级测试的精度误差一般在1%以内。</w:t>
      </w:r>
    </w:p>
    <w:p w:rsidR="00D8265E" w:rsidRDefault="00B754F7">
      <w:pPr>
        <w:tabs>
          <w:tab w:val="left" w:pos="840"/>
        </w:tabs>
        <w:spacing w:line="220" w:lineRule="atLeast"/>
        <w:ind w:firstLineChars="150" w:firstLine="360"/>
        <w:rPr>
          <w:rFonts w:ascii="楷体" w:eastAsia="楷体" w:hAnsi="楷体"/>
          <w:sz w:val="24"/>
          <w:szCs w:val="24"/>
          <w:u w:val="single"/>
        </w:rPr>
      </w:pPr>
      <w:r>
        <w:rPr>
          <w:rFonts w:ascii="楷体" w:eastAsia="楷体" w:hAnsi="楷体" w:hint="eastAsia"/>
          <w:sz w:val="24"/>
          <w:szCs w:val="24"/>
          <w:u w:val="single"/>
        </w:rPr>
        <w:t>MLU100/MLU100+</w:t>
      </w:r>
      <w:r>
        <w:rPr>
          <w:rFonts w:ascii="楷体" w:eastAsia="楷体" w:hAnsi="楷体"/>
          <w:sz w:val="24"/>
          <w:szCs w:val="24"/>
          <w:u w:val="single"/>
        </w:rPr>
        <w:t xml:space="preserve"> </w:t>
      </w:r>
      <w:r>
        <w:rPr>
          <w:rFonts w:ascii="楷体" w:eastAsia="楷体" w:hAnsi="楷体" w:hint="eastAsia"/>
          <w:sz w:val="24"/>
          <w:szCs w:val="24"/>
          <w:u w:val="single"/>
        </w:rPr>
        <w:t>的fix</w:t>
      </w:r>
      <w:r>
        <w:rPr>
          <w:rFonts w:ascii="楷体" w:eastAsia="楷体" w:hAnsi="楷体"/>
          <w:sz w:val="24"/>
          <w:szCs w:val="24"/>
          <w:u w:val="single"/>
        </w:rPr>
        <w:t>8</w:t>
      </w:r>
      <w:r>
        <w:rPr>
          <w:rFonts w:ascii="楷体" w:eastAsia="楷体" w:hAnsi="楷体" w:hint="eastAsia"/>
          <w:sz w:val="24"/>
          <w:szCs w:val="24"/>
          <w:u w:val="single"/>
        </w:rPr>
        <w:t>运算涉及MLP全连接层，Conv卷积层，LRN局部响应归一化层。一般地，在常见网络级的输入下，单算子的精度误差在2%左右；网络级测试的精度误差一般在1%以内。</w:t>
      </w:r>
    </w:p>
    <w:p w:rsidR="00D8265E" w:rsidRDefault="00B754F7">
      <w:pPr>
        <w:pStyle w:val="3"/>
        <w:rPr>
          <w:rFonts w:ascii="楷体" w:eastAsia="楷体" w:hAnsi="楷体"/>
          <w:b/>
          <w:bCs w:val="0"/>
        </w:rPr>
      </w:pPr>
      <w:bookmarkStart w:id="9" w:name="_Toc532484054"/>
      <w:r>
        <w:rPr>
          <w:rFonts w:ascii="楷体" w:eastAsia="楷体" w:hAnsi="楷体" w:hint="eastAsia"/>
          <w:b/>
          <w:bCs w:val="0"/>
        </w:rPr>
        <w:t>1.7 稀疏/int8实际能提供多大的性能提升？</w:t>
      </w:r>
      <w:bookmarkEnd w:id="9"/>
    </w:p>
    <w:p w:rsidR="00D8265E" w:rsidRDefault="00B754F7">
      <w:pPr>
        <w:tabs>
          <w:tab w:val="left" w:pos="840"/>
        </w:tabs>
        <w:spacing w:line="220" w:lineRule="atLeast"/>
        <w:ind w:firstLineChars="150" w:firstLine="360"/>
        <w:rPr>
          <w:rFonts w:ascii="楷体" w:eastAsia="楷体" w:hAnsi="楷体"/>
          <w:sz w:val="24"/>
          <w:szCs w:val="24"/>
          <w:u w:val="single"/>
        </w:rPr>
      </w:pPr>
      <w:r>
        <w:rPr>
          <w:rFonts w:ascii="楷体" w:eastAsia="楷体" w:hAnsi="楷体" w:hint="eastAsia"/>
          <w:sz w:val="24"/>
          <w:szCs w:val="24"/>
          <w:u w:val="single"/>
        </w:rPr>
        <w:t>MLU100/MLU100+ 的稀疏模式只会影响MLP全连接层和Conv卷积层的性能。实际提升幅度与权值、神经元稀疏度都相关，理论上稀疏度越高的性能越好，当输入和权值稀疏度均达到5</w:t>
      </w:r>
      <w:r>
        <w:rPr>
          <w:rFonts w:ascii="楷体" w:eastAsia="楷体" w:hAnsi="楷体"/>
          <w:sz w:val="24"/>
          <w:szCs w:val="24"/>
          <w:u w:val="single"/>
        </w:rPr>
        <w:t>0</w:t>
      </w:r>
      <w:r>
        <w:rPr>
          <w:rFonts w:ascii="楷体" w:eastAsia="楷体" w:hAnsi="楷体" w:hint="eastAsia"/>
          <w:sz w:val="24"/>
          <w:szCs w:val="24"/>
          <w:u w:val="single"/>
        </w:rPr>
        <w:t>%以上时，性能会较好。但在实际网络中，当稀疏度达到某些阈值后，该稀疏网络层的性能瓶颈不再是计算量，而是IO的开销（例如1x1的卷积层）。一般地，对于计算量较大的层，稀疏度较高的条件下，性能提升较为明显，能达到4</w:t>
      </w:r>
      <w:r>
        <w:rPr>
          <w:rFonts w:ascii="楷体" w:eastAsia="楷体" w:hAnsi="楷体"/>
          <w:sz w:val="24"/>
          <w:szCs w:val="24"/>
          <w:u w:val="single"/>
        </w:rPr>
        <w:t>0</w:t>
      </w:r>
      <w:r>
        <w:rPr>
          <w:rFonts w:ascii="楷体" w:eastAsia="楷体" w:hAnsi="楷体" w:hint="eastAsia"/>
          <w:sz w:val="24"/>
          <w:szCs w:val="24"/>
          <w:u w:val="single"/>
        </w:rPr>
        <w:t>%或更高。</w:t>
      </w:r>
    </w:p>
    <w:p w:rsidR="00D8265E" w:rsidRDefault="00B754F7">
      <w:pPr>
        <w:tabs>
          <w:tab w:val="left" w:pos="840"/>
        </w:tabs>
        <w:spacing w:line="220" w:lineRule="atLeast"/>
        <w:ind w:firstLineChars="150" w:firstLine="360"/>
        <w:rPr>
          <w:rFonts w:ascii="楷体" w:eastAsia="楷体" w:hAnsi="楷体"/>
          <w:sz w:val="24"/>
          <w:szCs w:val="24"/>
          <w:u w:val="single"/>
        </w:rPr>
      </w:pPr>
      <w:r>
        <w:rPr>
          <w:rFonts w:ascii="楷体" w:eastAsia="楷体" w:hAnsi="楷体" w:hint="eastAsia"/>
          <w:sz w:val="24"/>
          <w:szCs w:val="24"/>
          <w:u w:val="single"/>
        </w:rPr>
        <w:t>MLU100/MLU100+</w:t>
      </w:r>
      <w:r>
        <w:rPr>
          <w:rFonts w:ascii="楷体" w:eastAsia="楷体" w:hAnsi="楷体"/>
          <w:sz w:val="24"/>
          <w:szCs w:val="24"/>
          <w:u w:val="single"/>
        </w:rPr>
        <w:t xml:space="preserve"> </w:t>
      </w:r>
      <w:r>
        <w:rPr>
          <w:rFonts w:ascii="楷体" w:eastAsia="楷体" w:hAnsi="楷体" w:hint="eastAsia"/>
          <w:sz w:val="24"/>
          <w:szCs w:val="24"/>
          <w:u w:val="single"/>
        </w:rPr>
        <w:t>的fix</w:t>
      </w:r>
      <w:r>
        <w:rPr>
          <w:rFonts w:ascii="楷体" w:eastAsia="楷体" w:hAnsi="楷体"/>
          <w:sz w:val="24"/>
          <w:szCs w:val="24"/>
          <w:u w:val="single"/>
        </w:rPr>
        <w:t>8</w:t>
      </w:r>
      <w:r>
        <w:rPr>
          <w:rFonts w:ascii="楷体" w:eastAsia="楷体" w:hAnsi="楷体" w:hint="eastAsia"/>
          <w:sz w:val="24"/>
          <w:szCs w:val="24"/>
          <w:u w:val="single"/>
        </w:rPr>
        <w:t>模式的算子目前只涉及MLP全连接层，Conv/Deconv层，LRN局部响应归一化层。fix</w:t>
      </w:r>
      <w:r>
        <w:rPr>
          <w:rFonts w:ascii="楷体" w:eastAsia="楷体" w:hAnsi="楷体"/>
          <w:sz w:val="24"/>
          <w:szCs w:val="24"/>
          <w:u w:val="single"/>
        </w:rPr>
        <w:t>8</w:t>
      </w:r>
      <w:r>
        <w:rPr>
          <w:rFonts w:ascii="楷体" w:eastAsia="楷体" w:hAnsi="楷体" w:hint="eastAsia"/>
          <w:sz w:val="24"/>
          <w:szCs w:val="24"/>
          <w:u w:val="single"/>
        </w:rPr>
        <w:t>模式相比fp16模式，MLP和Conv计算性能增加一倍。同样地，在计算量不大的网络层，fix</w:t>
      </w:r>
      <w:r>
        <w:rPr>
          <w:rFonts w:ascii="楷体" w:eastAsia="楷体" w:hAnsi="楷体"/>
          <w:sz w:val="24"/>
          <w:szCs w:val="24"/>
          <w:u w:val="single"/>
        </w:rPr>
        <w:t>8</w:t>
      </w:r>
      <w:r>
        <w:rPr>
          <w:rFonts w:ascii="楷体" w:eastAsia="楷体" w:hAnsi="楷体" w:hint="eastAsia"/>
          <w:sz w:val="24"/>
          <w:szCs w:val="24"/>
          <w:u w:val="single"/>
        </w:rPr>
        <w:t>模式下性能瓶颈不再是计算量，而是IO的开销。</w:t>
      </w:r>
    </w:p>
    <w:p w:rsidR="00D8265E" w:rsidRDefault="00B754F7">
      <w:pPr>
        <w:pStyle w:val="3"/>
        <w:rPr>
          <w:rFonts w:ascii="楷体" w:eastAsia="楷体" w:hAnsi="楷体"/>
          <w:b/>
          <w:bCs w:val="0"/>
        </w:rPr>
      </w:pPr>
      <w:bookmarkStart w:id="10" w:name="_Toc532484055"/>
      <w:r>
        <w:rPr>
          <w:rFonts w:ascii="楷体" w:eastAsia="楷体" w:hAnsi="楷体" w:hint="eastAsia"/>
          <w:b/>
          <w:bCs w:val="0"/>
        </w:rPr>
        <w:t>1.8 MLU里面有多少个核？</w:t>
      </w:r>
      <w:bookmarkEnd w:id="10"/>
    </w:p>
    <w:p w:rsidR="00D8265E" w:rsidRDefault="00B754F7">
      <w:pPr>
        <w:tabs>
          <w:tab w:val="left" w:pos="840"/>
        </w:tabs>
        <w:spacing w:line="220" w:lineRule="atLeast"/>
        <w:ind w:firstLineChars="150" w:firstLine="360"/>
      </w:pPr>
      <w:r>
        <w:rPr>
          <w:rFonts w:ascii="楷体" w:eastAsia="楷体" w:hAnsi="楷体" w:hint="eastAsia"/>
          <w:sz w:val="24"/>
          <w:szCs w:val="24"/>
          <w:u w:val="single"/>
        </w:rPr>
        <w:t>32核。</w:t>
      </w:r>
    </w:p>
    <w:p w:rsidR="00D8265E" w:rsidRDefault="00B754F7">
      <w:pPr>
        <w:pStyle w:val="3"/>
        <w:rPr>
          <w:rFonts w:ascii="楷体" w:eastAsia="楷体" w:hAnsi="楷体"/>
          <w:b/>
          <w:bCs w:val="0"/>
        </w:rPr>
      </w:pPr>
      <w:bookmarkStart w:id="11" w:name="_Toc532484056"/>
      <w:r>
        <w:rPr>
          <w:rFonts w:ascii="楷体" w:eastAsia="楷体" w:hAnsi="楷体" w:hint="eastAsia"/>
          <w:b/>
          <w:bCs w:val="0"/>
        </w:rPr>
        <w:t>1.9 MLU架构类似TPU吗？</w:t>
      </w:r>
      <w:bookmarkEnd w:id="11"/>
    </w:p>
    <w:p w:rsidR="00D8265E" w:rsidRDefault="00B754F7">
      <w:pPr>
        <w:tabs>
          <w:tab w:val="left" w:pos="840"/>
        </w:tabs>
        <w:spacing w:line="220" w:lineRule="atLeast"/>
        <w:ind w:firstLineChars="150" w:firstLine="360"/>
      </w:pPr>
      <w:r>
        <w:rPr>
          <w:rFonts w:ascii="楷体" w:eastAsia="楷体" w:hAnsi="楷体" w:hint="eastAsia"/>
          <w:sz w:val="24"/>
          <w:szCs w:val="24"/>
          <w:u w:val="single"/>
        </w:rPr>
        <w:t>架构与TPU不同，但有些基础的思想是类似的，比如更高算力密度，以及通用性。</w:t>
      </w:r>
    </w:p>
    <w:p w:rsidR="00D8265E" w:rsidRDefault="00B754F7">
      <w:pPr>
        <w:pStyle w:val="3"/>
        <w:rPr>
          <w:rFonts w:ascii="楷体" w:eastAsia="楷体" w:hAnsi="楷体"/>
          <w:b/>
          <w:bCs w:val="0"/>
        </w:rPr>
      </w:pPr>
      <w:bookmarkStart w:id="12" w:name="_Toc532484057"/>
      <w:r>
        <w:rPr>
          <w:rFonts w:ascii="楷体" w:eastAsia="楷体" w:hAnsi="楷体" w:hint="eastAsia"/>
          <w:b/>
          <w:bCs w:val="0"/>
        </w:rPr>
        <w:t>1.10 怎么看DSP？MLU优势？</w:t>
      </w:r>
      <w:bookmarkEnd w:id="12"/>
    </w:p>
    <w:p w:rsidR="00D8265E" w:rsidRDefault="00B754F7">
      <w:pPr>
        <w:tabs>
          <w:tab w:val="left" w:pos="840"/>
        </w:tabs>
        <w:spacing w:line="220" w:lineRule="atLeast"/>
        <w:ind w:firstLineChars="150" w:firstLine="360"/>
      </w:pPr>
      <w:r>
        <w:rPr>
          <w:rFonts w:ascii="楷体" w:eastAsia="楷体" w:hAnsi="楷体" w:hint="eastAsia"/>
          <w:sz w:val="24"/>
          <w:szCs w:val="24"/>
          <w:u w:val="single"/>
        </w:rPr>
        <w:t>DSP的能效比不好，相比MLU100需要占用大量指令开销，不是为深度学习设计的。MLU的计算效率更高。</w:t>
      </w:r>
    </w:p>
    <w:p w:rsidR="00D8265E" w:rsidRDefault="00B754F7">
      <w:pPr>
        <w:pStyle w:val="3"/>
        <w:rPr>
          <w:rFonts w:ascii="楷体" w:eastAsia="楷体" w:hAnsi="楷体"/>
          <w:b/>
          <w:bCs w:val="0"/>
        </w:rPr>
      </w:pPr>
      <w:bookmarkStart w:id="13" w:name="_Toc532484058"/>
      <w:r>
        <w:rPr>
          <w:rFonts w:ascii="楷体" w:eastAsia="楷体" w:hAnsi="楷体" w:hint="eastAsia"/>
          <w:b/>
          <w:bCs w:val="0"/>
        </w:rPr>
        <w:t>1.11 MLU是专用深度学习架构ASIC芯片？</w:t>
      </w:r>
      <w:bookmarkEnd w:id="13"/>
    </w:p>
    <w:p w:rsidR="00D8265E" w:rsidRDefault="00B754F7">
      <w:pPr>
        <w:tabs>
          <w:tab w:val="left" w:pos="840"/>
        </w:tabs>
        <w:spacing w:line="220" w:lineRule="atLeast"/>
        <w:ind w:firstLineChars="150" w:firstLine="360"/>
      </w:pPr>
      <w:r>
        <w:rPr>
          <w:rFonts w:ascii="楷体" w:eastAsia="楷体" w:hAnsi="楷体" w:hint="eastAsia"/>
          <w:sz w:val="24"/>
          <w:szCs w:val="24"/>
          <w:u w:val="single"/>
        </w:rPr>
        <w:t>是</w:t>
      </w:r>
    </w:p>
    <w:p w:rsidR="00D8265E" w:rsidRDefault="00B754F7">
      <w:pPr>
        <w:pStyle w:val="3"/>
        <w:rPr>
          <w:rFonts w:ascii="楷体" w:eastAsia="楷体" w:hAnsi="楷体"/>
          <w:b/>
          <w:bCs w:val="0"/>
        </w:rPr>
      </w:pPr>
      <w:bookmarkStart w:id="14" w:name="_Toc532484059"/>
      <w:r>
        <w:rPr>
          <w:rFonts w:ascii="楷体" w:eastAsia="楷体" w:hAnsi="楷体" w:hint="eastAsia"/>
          <w:b/>
          <w:bCs w:val="0"/>
        </w:rPr>
        <w:lastRenderedPageBreak/>
        <w:t>1.12 寒武纪软件平台的训练和推理架构一样吗？</w:t>
      </w:r>
      <w:bookmarkEnd w:id="14"/>
    </w:p>
    <w:p w:rsidR="00D8265E" w:rsidRDefault="00B754F7">
      <w:pPr>
        <w:tabs>
          <w:tab w:val="left" w:pos="840"/>
        </w:tabs>
        <w:spacing w:line="220" w:lineRule="atLeast"/>
        <w:ind w:firstLineChars="150" w:firstLine="360"/>
      </w:pPr>
      <w:r>
        <w:rPr>
          <w:rFonts w:ascii="楷体" w:eastAsia="楷体" w:hAnsi="楷体" w:hint="eastAsia"/>
          <w:sz w:val="24"/>
          <w:szCs w:val="24"/>
          <w:u w:val="single"/>
        </w:rPr>
        <w:t>软件训练与推理框架一致，都会支持主流深度学习框架。</w:t>
      </w:r>
    </w:p>
    <w:p w:rsidR="00D8265E" w:rsidRDefault="00B754F7">
      <w:pPr>
        <w:pStyle w:val="3"/>
        <w:rPr>
          <w:rFonts w:ascii="楷体" w:eastAsia="楷体" w:hAnsi="楷体"/>
          <w:b/>
          <w:bCs w:val="0"/>
        </w:rPr>
      </w:pPr>
      <w:bookmarkStart w:id="15" w:name="_Toc532484060"/>
      <w:r>
        <w:rPr>
          <w:rFonts w:ascii="楷体" w:eastAsia="楷体" w:hAnsi="楷体" w:hint="eastAsia"/>
          <w:b/>
          <w:bCs w:val="0"/>
        </w:rPr>
        <w:t>1.13 怎么看FPGA？MLU优势？FPGA是可编程，这不是相对MLU的优势吗？</w:t>
      </w:r>
      <w:bookmarkEnd w:id="15"/>
    </w:p>
    <w:p w:rsidR="00D8265E" w:rsidRDefault="00B754F7">
      <w:pPr>
        <w:tabs>
          <w:tab w:val="left" w:pos="840"/>
        </w:tabs>
        <w:spacing w:line="220" w:lineRule="atLeast"/>
        <w:ind w:firstLineChars="150" w:firstLine="360"/>
        <w:rPr>
          <w:rFonts w:ascii="楷体" w:eastAsia="楷体" w:hAnsi="楷体"/>
          <w:sz w:val="24"/>
          <w:szCs w:val="24"/>
          <w:u w:val="single"/>
        </w:rPr>
      </w:pPr>
      <w:r>
        <w:rPr>
          <w:rFonts w:ascii="楷体" w:eastAsia="楷体" w:hAnsi="楷体" w:hint="eastAsia"/>
          <w:sz w:val="24"/>
          <w:szCs w:val="24"/>
          <w:u w:val="single"/>
        </w:rPr>
        <w:t>FPGA优势：开发时间短，一次性开发成本低（不需流片费用）</w:t>
      </w:r>
    </w:p>
    <w:p w:rsidR="00D8265E" w:rsidRDefault="00B754F7">
      <w:pPr>
        <w:tabs>
          <w:tab w:val="left" w:pos="840"/>
        </w:tabs>
        <w:spacing w:line="220" w:lineRule="atLeast"/>
        <w:ind w:firstLineChars="150" w:firstLine="360"/>
      </w:pPr>
      <w:r>
        <w:rPr>
          <w:rFonts w:ascii="楷体" w:eastAsia="楷体" w:hAnsi="楷体" w:hint="eastAsia"/>
          <w:sz w:val="24"/>
          <w:szCs w:val="24"/>
          <w:u w:val="single"/>
        </w:rPr>
        <w:t>劣势：能效比相对于MLU低很多，性能不如MLU，量产后成本大大高于MLU。</w:t>
      </w:r>
    </w:p>
    <w:p w:rsidR="00D8265E" w:rsidRDefault="00B754F7">
      <w:pPr>
        <w:tabs>
          <w:tab w:val="left" w:pos="840"/>
        </w:tabs>
        <w:spacing w:line="220" w:lineRule="atLeast"/>
        <w:ind w:firstLineChars="150" w:firstLine="360"/>
      </w:pPr>
      <w:r>
        <w:rPr>
          <w:rFonts w:ascii="楷体" w:eastAsia="楷体" w:hAnsi="楷体" w:hint="eastAsia"/>
          <w:sz w:val="24"/>
          <w:szCs w:val="24"/>
          <w:u w:val="single"/>
        </w:rPr>
        <w:t>FPGA的可编程是指可以重新烧制硬件。MLU指的是可编程的指令集。</w:t>
      </w:r>
    </w:p>
    <w:p w:rsidR="00D8265E" w:rsidRDefault="00B754F7">
      <w:pPr>
        <w:pStyle w:val="3"/>
        <w:rPr>
          <w:rFonts w:ascii="楷体" w:eastAsia="楷体" w:hAnsi="楷体"/>
          <w:b/>
          <w:bCs w:val="0"/>
        </w:rPr>
      </w:pPr>
      <w:bookmarkStart w:id="16" w:name="_Toc532484061"/>
      <w:r>
        <w:rPr>
          <w:rFonts w:ascii="楷体" w:eastAsia="楷体" w:hAnsi="楷体" w:hint="eastAsia"/>
          <w:b/>
          <w:bCs w:val="0"/>
        </w:rPr>
        <w:t>1.14 全长全高的C3与NV P4相比，单台服务器内部的AI加速卡密度大幅降低，竞争力减弱吗？</w:t>
      </w:r>
      <w:bookmarkEnd w:id="16"/>
    </w:p>
    <w:p w:rsidR="00D8265E" w:rsidRDefault="00B754F7">
      <w:pPr>
        <w:tabs>
          <w:tab w:val="left" w:pos="840"/>
        </w:tabs>
        <w:spacing w:line="220" w:lineRule="atLeast"/>
        <w:ind w:firstLineChars="150" w:firstLine="360"/>
      </w:pPr>
      <w:r>
        <w:rPr>
          <w:rFonts w:ascii="楷体" w:eastAsia="楷体" w:hAnsi="楷体" w:hint="eastAsia"/>
          <w:sz w:val="24"/>
          <w:szCs w:val="24"/>
          <w:u w:val="single"/>
        </w:rPr>
        <w:t>我们的解码能力尤其jpeg解码能力优于P4，2019年会有半高半长带解码能力的板卡问世。</w:t>
      </w:r>
    </w:p>
    <w:p w:rsidR="00D8265E" w:rsidRDefault="00B754F7">
      <w:pPr>
        <w:pStyle w:val="3"/>
        <w:rPr>
          <w:rFonts w:ascii="楷体" w:eastAsia="楷体" w:hAnsi="楷体"/>
          <w:b/>
          <w:bCs w:val="0"/>
        </w:rPr>
      </w:pPr>
      <w:bookmarkStart w:id="17" w:name="_Toc532484062"/>
      <w:r>
        <w:rPr>
          <w:rFonts w:ascii="楷体" w:eastAsia="楷体" w:hAnsi="楷体" w:hint="eastAsia"/>
          <w:b/>
          <w:bCs w:val="0"/>
        </w:rPr>
        <w:t>1.15 稀疏化具体是怎么实现的？ 软硬件分别做了什么工作？ 开稀疏化与不开稀疏化的四倍差距是如何计算出来的？</w:t>
      </w:r>
      <w:bookmarkEnd w:id="17"/>
    </w:p>
    <w:p w:rsidR="00D8265E" w:rsidRDefault="00B754F7">
      <w:pPr>
        <w:tabs>
          <w:tab w:val="left" w:pos="840"/>
        </w:tabs>
        <w:spacing w:line="220" w:lineRule="atLeast"/>
        <w:ind w:firstLineChars="150" w:firstLine="360"/>
      </w:pPr>
      <w:r>
        <w:rPr>
          <w:rFonts w:ascii="楷体" w:eastAsia="楷体" w:hAnsi="楷体" w:hint="eastAsia"/>
          <w:sz w:val="24"/>
          <w:szCs w:val="24"/>
          <w:u w:val="single"/>
        </w:rPr>
        <w:t>稀疏化就是在保证计算精度的前提下，筛选出计算中的非零的权值和神经元进行计算，用来提高有效数据的计算效率。因为目前最大提取非零单元比例为3/4，所以最高只能有4倍提升。</w:t>
      </w:r>
    </w:p>
    <w:p w:rsidR="00D8265E" w:rsidRDefault="00B754F7">
      <w:pPr>
        <w:pStyle w:val="3"/>
        <w:tabs>
          <w:tab w:val="left" w:pos="2420"/>
        </w:tabs>
        <w:rPr>
          <w:rFonts w:ascii="楷体" w:eastAsia="楷体" w:hAnsi="楷体"/>
          <w:b/>
          <w:bCs w:val="0"/>
        </w:rPr>
      </w:pPr>
      <w:bookmarkStart w:id="18" w:name="_Toc532484063"/>
      <w:r>
        <w:rPr>
          <w:rFonts w:ascii="楷体" w:eastAsia="楷体" w:hAnsi="楷体" w:hint="eastAsia"/>
          <w:b/>
          <w:bCs w:val="0"/>
        </w:rPr>
        <w:t>1.16 寒武纪板卡的</w:t>
      </w:r>
      <w:r w:rsidR="007E0A54">
        <w:rPr>
          <w:rFonts w:ascii="楷体" w:eastAsia="楷体" w:hAnsi="楷体" w:hint="eastAsia"/>
          <w:b/>
          <w:bCs w:val="0"/>
        </w:rPr>
        <w:t>视频/图片解码可以支持</w:t>
      </w:r>
      <w:r>
        <w:rPr>
          <w:rFonts w:ascii="楷体" w:eastAsia="楷体" w:hAnsi="楷体" w:hint="eastAsia"/>
          <w:b/>
          <w:bCs w:val="0"/>
        </w:rPr>
        <w:t>哪些格式？</w:t>
      </w:r>
      <w:bookmarkEnd w:id="18"/>
    </w:p>
    <w:p w:rsidR="00D8265E" w:rsidRPr="007E0A54" w:rsidRDefault="00B754F7">
      <w:pPr>
        <w:tabs>
          <w:tab w:val="left" w:pos="840"/>
        </w:tabs>
        <w:spacing w:line="220" w:lineRule="atLeast"/>
        <w:ind w:firstLineChars="150" w:firstLine="360"/>
      </w:pPr>
      <w:r w:rsidRPr="007E0A54">
        <w:rPr>
          <w:rFonts w:ascii="楷体" w:eastAsia="楷体" w:hAnsi="楷体" w:hint="eastAsia"/>
          <w:sz w:val="24"/>
          <w:szCs w:val="24"/>
          <w:u w:val="single"/>
        </w:rPr>
        <w:t>寒武纪板卡是硬件实现的视频/图片编解码。视频解码格式包括：H264，H265，MJPEG，MPEG4；图片解码格式包括JPEG。</w:t>
      </w:r>
    </w:p>
    <w:p w:rsidR="00D8265E" w:rsidRDefault="00B754F7">
      <w:pPr>
        <w:pStyle w:val="3"/>
        <w:rPr>
          <w:rFonts w:ascii="楷体" w:eastAsia="楷体" w:hAnsi="楷体"/>
          <w:b/>
          <w:bCs w:val="0"/>
        </w:rPr>
      </w:pPr>
      <w:bookmarkStart w:id="19" w:name="_Toc532484064"/>
      <w:r>
        <w:rPr>
          <w:rFonts w:ascii="楷体" w:eastAsia="楷体" w:hAnsi="楷体" w:hint="eastAsia"/>
          <w:b/>
          <w:bCs w:val="0"/>
        </w:rPr>
        <w:t>1.17 寒武纪板卡的存储是片内还是片外的，如果是片内，那寒武纪的高效复用存储模式是怎么实现的？</w:t>
      </w:r>
      <w:bookmarkEnd w:id="19"/>
    </w:p>
    <w:p w:rsidR="00D8265E" w:rsidRDefault="00E96986">
      <w:pPr>
        <w:tabs>
          <w:tab w:val="left" w:pos="840"/>
        </w:tabs>
        <w:spacing w:line="220" w:lineRule="atLeast"/>
        <w:ind w:firstLineChars="150" w:firstLine="360"/>
      </w:pPr>
      <w:r>
        <w:rPr>
          <w:rFonts w:ascii="楷体" w:eastAsia="楷体" w:hAnsi="楷体" w:hint="eastAsia"/>
          <w:sz w:val="24"/>
          <w:szCs w:val="24"/>
          <w:u w:val="single"/>
        </w:rPr>
        <w:t>寒武纪板卡存储既有</w:t>
      </w:r>
      <w:r w:rsidR="00B754F7">
        <w:rPr>
          <w:rFonts w:ascii="楷体" w:eastAsia="楷体" w:hAnsi="楷体" w:hint="eastAsia"/>
          <w:sz w:val="24"/>
          <w:szCs w:val="24"/>
          <w:u w:val="single"/>
        </w:rPr>
        <w:t>片内又有片外。片内的通过相邻算子间的片内存储复用减少片外缓存的访问来达到提高计算速度；片外通过层间地址复用节省内存占用，以支持更大的任务。</w:t>
      </w:r>
    </w:p>
    <w:p w:rsidR="00D8265E" w:rsidRDefault="00B754F7">
      <w:pPr>
        <w:pStyle w:val="3"/>
        <w:rPr>
          <w:rFonts w:ascii="楷体" w:eastAsia="楷体" w:hAnsi="楷体"/>
          <w:b/>
          <w:bCs w:val="0"/>
        </w:rPr>
      </w:pPr>
      <w:bookmarkStart w:id="20" w:name="_Toc532484065"/>
      <w:r>
        <w:rPr>
          <w:rFonts w:ascii="楷体" w:eastAsia="楷体" w:hAnsi="楷体" w:hint="eastAsia"/>
          <w:b/>
          <w:bCs w:val="0"/>
        </w:rPr>
        <w:lastRenderedPageBreak/>
        <w:t>1.18 MLU200的硬件架构与100相比在哪些方面做了改进？ 是如何做到更适合训练的？</w:t>
      </w:r>
      <w:bookmarkEnd w:id="20"/>
    </w:p>
    <w:p w:rsidR="00D8265E" w:rsidRDefault="00B754F7">
      <w:pPr>
        <w:tabs>
          <w:tab w:val="left" w:pos="840"/>
        </w:tabs>
        <w:spacing w:line="220" w:lineRule="atLeast"/>
        <w:ind w:firstLineChars="150" w:firstLine="360"/>
        <w:rPr>
          <w:rFonts w:ascii="楷体" w:eastAsia="楷体" w:hAnsi="楷体"/>
          <w:sz w:val="24"/>
          <w:szCs w:val="24"/>
          <w:u w:val="single"/>
        </w:rPr>
      </w:pPr>
      <w:r>
        <w:rPr>
          <w:rFonts w:ascii="楷体" w:eastAsia="楷体" w:hAnsi="楷体" w:hint="eastAsia"/>
          <w:sz w:val="24"/>
          <w:szCs w:val="24"/>
          <w:u w:val="single"/>
        </w:rPr>
        <w:t>"MLU200的改进：1. 更灵活的指令集；2.更灵活的位宽；3.大幅提升能效比；4.降低带宽需求；5.更强的视频编解码能力；6. 支持训练；</w:t>
      </w:r>
    </w:p>
    <w:p w:rsidR="00D8265E" w:rsidRDefault="00B754F7">
      <w:pPr>
        <w:tabs>
          <w:tab w:val="left" w:pos="840"/>
        </w:tabs>
        <w:spacing w:line="220" w:lineRule="atLeast"/>
        <w:ind w:firstLineChars="150" w:firstLine="360"/>
      </w:pPr>
      <w:r>
        <w:rPr>
          <w:rFonts w:ascii="楷体" w:eastAsia="楷体" w:hAnsi="楷体" w:hint="eastAsia"/>
          <w:sz w:val="24"/>
          <w:szCs w:val="24"/>
          <w:u w:val="single"/>
        </w:rPr>
        <w:t>如何支持训练：支持FP32 运算"。</w:t>
      </w:r>
    </w:p>
    <w:p w:rsidR="00D8265E" w:rsidRDefault="00D8265E"/>
    <w:p w:rsidR="00D8265E" w:rsidRDefault="00D8265E"/>
    <w:p w:rsidR="00D8265E" w:rsidRDefault="00D8265E">
      <w:pPr>
        <w:tabs>
          <w:tab w:val="left" w:pos="840"/>
        </w:tabs>
        <w:spacing w:line="220" w:lineRule="atLeast"/>
        <w:rPr>
          <w:rFonts w:ascii="楷体" w:eastAsia="楷体" w:hAnsi="楷体"/>
          <w:sz w:val="24"/>
          <w:szCs w:val="24"/>
          <w:u w:val="single"/>
        </w:rPr>
      </w:pPr>
    </w:p>
    <w:p w:rsidR="00D8265E" w:rsidRDefault="00D8265E"/>
    <w:p w:rsidR="00D8265E" w:rsidRDefault="00B754F7">
      <w:pPr>
        <w:adjustRightInd/>
        <w:snapToGrid/>
        <w:spacing w:after="0"/>
        <w:rPr>
          <w:rFonts w:ascii="楷体" w:eastAsia="楷体" w:hAnsi="楷体"/>
          <w:sz w:val="30"/>
          <w:szCs w:val="30"/>
        </w:rPr>
      </w:pPr>
      <w:r>
        <w:rPr>
          <w:rFonts w:ascii="楷体" w:eastAsia="楷体" w:hAnsi="楷体"/>
          <w:sz w:val="30"/>
          <w:szCs w:val="30"/>
        </w:rPr>
        <w:br w:type="page"/>
      </w:r>
    </w:p>
    <w:p w:rsidR="00D8265E" w:rsidRDefault="00B754F7">
      <w:pPr>
        <w:pStyle w:val="2"/>
        <w:numPr>
          <w:ilvl w:val="0"/>
          <w:numId w:val="1"/>
        </w:numPr>
        <w:spacing w:line="320" w:lineRule="exact"/>
        <w:rPr>
          <w:ins w:id="21" w:author="cp" w:date="2018-09-11T16:24:00Z"/>
          <w:rFonts w:ascii="楷体" w:eastAsia="楷体" w:hAnsi="楷体"/>
        </w:rPr>
      </w:pPr>
      <w:bookmarkStart w:id="22" w:name="_Toc32646_WPSOffice_Level1"/>
      <w:bookmarkStart w:id="23" w:name="_Toc532484066"/>
      <w:r>
        <w:rPr>
          <w:rFonts w:ascii="楷体" w:eastAsia="楷体" w:hAnsi="楷体" w:hint="eastAsia"/>
        </w:rPr>
        <w:lastRenderedPageBreak/>
        <w:t>性能指标</w:t>
      </w:r>
      <w:bookmarkEnd w:id="22"/>
      <w:bookmarkEnd w:id="23"/>
    </w:p>
    <w:p w:rsidR="00E44FD9" w:rsidRDefault="00B754F7" w:rsidP="00B5377D">
      <w:pPr>
        <w:tabs>
          <w:tab w:val="left" w:pos="840"/>
        </w:tabs>
        <w:spacing w:line="320" w:lineRule="exact"/>
        <w:ind w:left="3534" w:hangingChars="1100" w:hanging="3534"/>
        <w:rPr>
          <w:rFonts w:ascii="楷体" w:eastAsia="楷体" w:hAnsi="楷体"/>
          <w:b/>
          <w:sz w:val="32"/>
          <w:szCs w:val="40"/>
        </w:rPr>
      </w:pPr>
      <w:r>
        <w:rPr>
          <w:rFonts w:ascii="楷体" w:eastAsia="楷体" w:hAnsi="楷体" w:hint="eastAsia"/>
          <w:b/>
          <w:sz w:val="32"/>
          <w:szCs w:val="40"/>
        </w:rPr>
        <w:t>2.1</w:t>
      </w:r>
      <w:ins w:id="24" w:author="cp" w:date="2018-09-11T16:24:00Z">
        <w:r>
          <w:rPr>
            <w:rFonts w:ascii="楷体" w:eastAsia="楷体" w:hAnsi="楷体" w:hint="eastAsia"/>
            <w:b/>
            <w:sz w:val="32"/>
            <w:szCs w:val="40"/>
          </w:rPr>
          <w:t>各网络性能指标与p4的对比</w:t>
        </w:r>
      </w:ins>
      <w:bookmarkStart w:id="25" w:name="_Toc24862_WPSOffice_Level2"/>
    </w:p>
    <w:p w:rsidR="00B5377D" w:rsidRPr="00036E03" w:rsidRDefault="00B5377D" w:rsidP="00036E03">
      <w:pPr>
        <w:tabs>
          <w:tab w:val="left" w:pos="840"/>
        </w:tabs>
        <w:spacing w:line="220" w:lineRule="atLeast"/>
        <w:ind w:firstLineChars="150" w:firstLine="360"/>
        <w:rPr>
          <w:rFonts w:ascii="楷体" w:eastAsia="楷体" w:hAnsi="楷体"/>
          <w:sz w:val="24"/>
          <w:szCs w:val="24"/>
          <w:u w:val="single"/>
        </w:rPr>
      </w:pPr>
      <w:r w:rsidRPr="00036E03">
        <w:rPr>
          <w:rFonts w:ascii="楷体" w:eastAsia="楷体" w:hAnsi="楷体" w:hint="eastAsia"/>
          <w:sz w:val="24"/>
          <w:szCs w:val="24"/>
          <w:u w:val="single"/>
        </w:rPr>
        <w:t>详见各release版本的《MLU100 performance测试数据表》</w:t>
      </w:r>
      <w:r w:rsidR="00036E03">
        <w:rPr>
          <w:rFonts w:ascii="楷体" w:eastAsia="楷体" w:hAnsi="楷体" w:hint="eastAsia"/>
          <w:sz w:val="24"/>
          <w:szCs w:val="24"/>
          <w:u w:val="single"/>
        </w:rPr>
        <w:t>。</w:t>
      </w:r>
    </w:p>
    <w:p w:rsidR="00E44FD9" w:rsidRDefault="00E44FD9" w:rsidP="00E44FD9">
      <w:pPr>
        <w:rPr>
          <w:sz w:val="30"/>
          <w:szCs w:val="32"/>
        </w:rPr>
      </w:pPr>
      <w:r>
        <w:br w:type="page"/>
      </w:r>
    </w:p>
    <w:p w:rsidR="00D8265E" w:rsidRDefault="00B754F7">
      <w:pPr>
        <w:pStyle w:val="3"/>
        <w:rPr>
          <w:rFonts w:ascii="楷体" w:eastAsia="楷体" w:hAnsi="楷体"/>
          <w:b/>
          <w:bCs w:val="0"/>
        </w:rPr>
      </w:pPr>
      <w:bookmarkStart w:id="26" w:name="_Toc532484067"/>
      <w:r>
        <w:rPr>
          <w:rFonts w:ascii="楷体" w:eastAsia="楷体" w:hAnsi="楷体" w:hint="eastAsia"/>
          <w:b/>
          <w:bCs w:val="0"/>
        </w:rPr>
        <w:lastRenderedPageBreak/>
        <w:t>2.2 解码性能指标(分辨率，</w:t>
      </w:r>
      <w:ins w:id="27" w:author="cp" w:date="2018-09-12T14:45:00Z">
        <w:r>
          <w:rPr>
            <w:rFonts w:ascii="楷体" w:eastAsia="楷体" w:hAnsi="楷体" w:hint="eastAsia"/>
            <w:b/>
            <w:bCs w:val="0"/>
          </w:rPr>
          <w:t>速率，延时</w:t>
        </w:r>
      </w:ins>
      <w:r>
        <w:rPr>
          <w:rFonts w:ascii="楷体" w:eastAsia="楷体" w:hAnsi="楷体" w:hint="eastAsia"/>
          <w:b/>
          <w:bCs w:val="0"/>
        </w:rPr>
        <w:t>)</w:t>
      </w:r>
      <w:bookmarkEnd w:id="25"/>
      <w:bookmarkEnd w:id="26"/>
    </w:p>
    <w:p w:rsidR="00D8265E" w:rsidRDefault="00B754F7">
      <w:pPr>
        <w:tabs>
          <w:tab w:val="left" w:pos="840"/>
        </w:tabs>
        <w:spacing w:line="220" w:lineRule="atLeast"/>
        <w:rPr>
          <w:ins w:id="28" w:author="cp" w:date="2018-09-11T16:26:00Z"/>
          <w:rFonts w:ascii="楷体" w:eastAsia="楷体" w:hAnsi="楷体"/>
          <w:sz w:val="28"/>
          <w:szCs w:val="28"/>
        </w:rPr>
      </w:pPr>
      <w:r>
        <w:rPr>
          <w:rFonts w:ascii="楷体" w:eastAsia="楷体" w:hAnsi="楷体" w:hint="eastAsia"/>
          <w:sz w:val="28"/>
          <w:szCs w:val="28"/>
        </w:rPr>
        <w:t>H264</w:t>
      </w:r>
      <w:ins w:id="29" w:author="cp" w:date="2018-09-12T14:46:00Z">
        <w:r>
          <w:rPr>
            <w:rFonts w:ascii="楷体" w:eastAsia="楷体" w:hAnsi="楷体" w:hint="eastAsia"/>
            <w:sz w:val="28"/>
            <w:szCs w:val="28"/>
          </w:rPr>
          <w:t>/</w:t>
        </w:r>
      </w:ins>
      <w:r>
        <w:rPr>
          <w:rFonts w:ascii="楷体" w:eastAsia="楷体" w:hAnsi="楷体" w:hint="eastAsia"/>
          <w:sz w:val="28"/>
          <w:szCs w:val="28"/>
        </w:rPr>
        <w:t>H265解码数据：</w:t>
      </w:r>
    </w:p>
    <w:tbl>
      <w:tblPr>
        <w:tblStyle w:val="ab"/>
        <w:tblW w:w="7872" w:type="dxa"/>
        <w:jc w:val="center"/>
        <w:tblLayout w:type="fixed"/>
        <w:tblLook w:val="04A0"/>
      </w:tblPr>
      <w:tblGrid>
        <w:gridCol w:w="1847"/>
        <w:gridCol w:w="1392"/>
        <w:gridCol w:w="804"/>
        <w:gridCol w:w="1576"/>
        <w:gridCol w:w="2253"/>
      </w:tblGrid>
      <w:tr w:rsidR="00D8265E">
        <w:trPr>
          <w:jc w:val="center"/>
          <w:ins w:id="30" w:author="cp" w:date="2018-09-11T16:26:00Z"/>
        </w:trPr>
        <w:tc>
          <w:tcPr>
            <w:tcW w:w="1847" w:type="dxa"/>
            <w:shd w:val="clear" w:color="auto" w:fill="F2F2F2" w:themeFill="background1" w:themeFillShade="F2"/>
          </w:tcPr>
          <w:p w:rsidR="00D8265E" w:rsidRDefault="00B754F7">
            <w:pPr>
              <w:pStyle w:val="ac"/>
              <w:spacing w:line="220" w:lineRule="atLeast"/>
              <w:ind w:firstLineChars="0" w:firstLine="0"/>
              <w:jc w:val="both"/>
              <w:rPr>
                <w:ins w:id="31" w:author="cp" w:date="2018-09-11T16:26:00Z"/>
                <w:rFonts w:asciiTheme="minorEastAsia" w:eastAsiaTheme="minorEastAsia" w:hAnsiTheme="minorEastAsia" w:cs="华文楷体"/>
                <w:b/>
                <w:bCs/>
                <w:sz w:val="24"/>
                <w:szCs w:val="24"/>
              </w:rPr>
            </w:pPr>
            <w:ins w:id="32" w:author="cp" w:date="2018-09-11T16:26:00Z">
              <w:r>
                <w:rPr>
                  <w:rFonts w:asciiTheme="minorEastAsia" w:eastAsiaTheme="minorEastAsia" w:hAnsiTheme="minorEastAsia" w:cs="华文楷体" w:hint="eastAsia"/>
                  <w:b/>
                  <w:bCs/>
                  <w:sz w:val="24"/>
                  <w:szCs w:val="24"/>
                </w:rPr>
                <w:t>输入</w:t>
              </w:r>
            </w:ins>
          </w:p>
        </w:tc>
        <w:tc>
          <w:tcPr>
            <w:tcW w:w="1392" w:type="dxa"/>
            <w:shd w:val="clear" w:color="auto" w:fill="F2F2F2" w:themeFill="background1" w:themeFillShade="F2"/>
          </w:tcPr>
          <w:p w:rsidR="00D8265E" w:rsidRDefault="00B754F7">
            <w:pPr>
              <w:pStyle w:val="ac"/>
              <w:spacing w:line="220" w:lineRule="atLeast"/>
              <w:ind w:firstLineChars="0" w:firstLine="0"/>
              <w:jc w:val="both"/>
              <w:rPr>
                <w:ins w:id="33" w:author="cp" w:date="2018-09-11T16:26:00Z"/>
                <w:rFonts w:asciiTheme="minorEastAsia" w:eastAsiaTheme="minorEastAsia" w:hAnsiTheme="minorEastAsia" w:cs="华文楷体"/>
                <w:b/>
                <w:bCs/>
                <w:sz w:val="24"/>
                <w:szCs w:val="24"/>
              </w:rPr>
            </w:pPr>
            <w:ins w:id="34" w:author="cp" w:date="2018-09-11T16:26:00Z">
              <w:r>
                <w:rPr>
                  <w:rFonts w:asciiTheme="minorEastAsia" w:eastAsiaTheme="minorEastAsia" w:hAnsiTheme="minorEastAsia" w:cs="华文楷体" w:hint="eastAsia"/>
                  <w:b/>
                  <w:bCs/>
                  <w:sz w:val="24"/>
                  <w:szCs w:val="24"/>
                </w:rPr>
                <w:t>输出</w:t>
              </w:r>
            </w:ins>
          </w:p>
        </w:tc>
        <w:tc>
          <w:tcPr>
            <w:tcW w:w="804" w:type="dxa"/>
            <w:shd w:val="clear" w:color="auto" w:fill="F2F2F2" w:themeFill="background1" w:themeFillShade="F2"/>
          </w:tcPr>
          <w:p w:rsidR="00D8265E" w:rsidRDefault="00B754F7">
            <w:pPr>
              <w:pStyle w:val="ac"/>
              <w:spacing w:line="220" w:lineRule="atLeast"/>
              <w:ind w:firstLineChars="0" w:firstLine="0"/>
              <w:rPr>
                <w:ins w:id="35" w:author="cp" w:date="2018-09-11T16:26:00Z"/>
                <w:rFonts w:asciiTheme="minorEastAsia" w:eastAsiaTheme="minorEastAsia" w:hAnsiTheme="minorEastAsia" w:cs="华文楷体"/>
                <w:b/>
                <w:bCs/>
                <w:sz w:val="24"/>
                <w:szCs w:val="24"/>
              </w:rPr>
            </w:pPr>
            <w:ins w:id="36" w:author="cp" w:date="2018-09-11T16:26:00Z">
              <w:r>
                <w:rPr>
                  <w:rFonts w:asciiTheme="minorEastAsia" w:eastAsiaTheme="minorEastAsia" w:hAnsiTheme="minorEastAsia" w:cs="华文楷体" w:hint="eastAsia"/>
                  <w:b/>
                  <w:bCs/>
                  <w:sz w:val="24"/>
                  <w:szCs w:val="24"/>
                </w:rPr>
                <w:t>通道</w:t>
              </w:r>
            </w:ins>
          </w:p>
        </w:tc>
        <w:tc>
          <w:tcPr>
            <w:tcW w:w="1576" w:type="dxa"/>
            <w:shd w:val="clear" w:color="auto" w:fill="F2F2F2" w:themeFill="background1" w:themeFillShade="F2"/>
          </w:tcPr>
          <w:p w:rsidR="00D8265E" w:rsidRDefault="00B754F7">
            <w:pPr>
              <w:pStyle w:val="ac"/>
              <w:spacing w:line="220" w:lineRule="atLeast"/>
              <w:ind w:firstLineChars="0" w:firstLine="0"/>
              <w:jc w:val="both"/>
              <w:rPr>
                <w:ins w:id="37" w:author="cp" w:date="2018-09-11T16:26:00Z"/>
                <w:rFonts w:asciiTheme="minorEastAsia" w:eastAsiaTheme="minorEastAsia" w:hAnsiTheme="minorEastAsia" w:cs="华文楷体"/>
                <w:b/>
                <w:bCs/>
                <w:sz w:val="24"/>
                <w:szCs w:val="24"/>
              </w:rPr>
            </w:pPr>
            <w:ins w:id="38" w:author="cp" w:date="2018-09-11T16:26:00Z">
              <w:r>
                <w:rPr>
                  <w:rFonts w:asciiTheme="minorEastAsia" w:eastAsiaTheme="minorEastAsia" w:hAnsiTheme="minorEastAsia" w:cs="华文楷体" w:hint="eastAsia"/>
                  <w:b/>
                  <w:bCs/>
                  <w:sz w:val="24"/>
                  <w:szCs w:val="24"/>
                </w:rPr>
                <w:t>单通道速率</w:t>
              </w:r>
            </w:ins>
          </w:p>
        </w:tc>
        <w:tc>
          <w:tcPr>
            <w:tcW w:w="2253" w:type="dxa"/>
            <w:shd w:val="clear" w:color="auto" w:fill="F2F2F2" w:themeFill="background1" w:themeFillShade="F2"/>
          </w:tcPr>
          <w:p w:rsidR="00D8265E" w:rsidRDefault="00B754F7">
            <w:pPr>
              <w:pStyle w:val="ac"/>
              <w:spacing w:line="220" w:lineRule="atLeast"/>
              <w:ind w:firstLineChars="0" w:firstLine="0"/>
              <w:jc w:val="both"/>
              <w:rPr>
                <w:ins w:id="39" w:author="cp" w:date="2018-09-11T16:26:00Z"/>
                <w:rFonts w:asciiTheme="minorEastAsia" w:eastAsiaTheme="minorEastAsia" w:hAnsiTheme="minorEastAsia" w:cs="华文楷体"/>
                <w:b/>
                <w:bCs/>
                <w:sz w:val="24"/>
                <w:szCs w:val="24"/>
              </w:rPr>
            </w:pPr>
            <w:ins w:id="40" w:author="cp" w:date="2018-09-11T16:26:00Z">
              <w:r>
                <w:rPr>
                  <w:rFonts w:asciiTheme="minorEastAsia" w:eastAsiaTheme="minorEastAsia" w:hAnsiTheme="minorEastAsia" w:cs="华文楷体" w:hint="eastAsia"/>
                  <w:b/>
                  <w:bCs/>
                  <w:sz w:val="24"/>
                  <w:szCs w:val="24"/>
                </w:rPr>
                <w:t>解码延时（ms）</w:t>
              </w:r>
            </w:ins>
          </w:p>
        </w:tc>
      </w:tr>
      <w:tr w:rsidR="00D8265E">
        <w:trPr>
          <w:jc w:val="center"/>
          <w:ins w:id="41" w:author="cp" w:date="2018-09-11T16:26:00Z"/>
        </w:trPr>
        <w:tc>
          <w:tcPr>
            <w:tcW w:w="1847" w:type="dxa"/>
            <w:vMerge w:val="restart"/>
          </w:tcPr>
          <w:p w:rsidR="00D8265E" w:rsidRDefault="00B754F7">
            <w:pPr>
              <w:pStyle w:val="ac"/>
              <w:spacing w:line="220" w:lineRule="atLeast"/>
              <w:ind w:firstLineChars="0" w:firstLine="0"/>
              <w:jc w:val="both"/>
              <w:rPr>
                <w:ins w:id="42" w:author="cp" w:date="2018-09-11T16:26:00Z"/>
                <w:rFonts w:asciiTheme="minorEastAsia" w:eastAsiaTheme="minorEastAsia" w:hAnsiTheme="minorEastAsia" w:cs="华文楷体"/>
                <w:sz w:val="24"/>
                <w:szCs w:val="24"/>
              </w:rPr>
            </w:pPr>
            <w:ins w:id="43" w:author="cp" w:date="2018-09-11T16:26:00Z">
              <w:r>
                <w:rPr>
                  <w:rFonts w:asciiTheme="minorEastAsia" w:eastAsiaTheme="minorEastAsia" w:hAnsiTheme="minorEastAsia" w:cs="华文楷体" w:hint="eastAsia"/>
                  <w:sz w:val="24"/>
                  <w:szCs w:val="24"/>
                </w:rPr>
                <w:t>H264 1920x1080</w:t>
              </w:r>
            </w:ins>
          </w:p>
        </w:tc>
        <w:tc>
          <w:tcPr>
            <w:tcW w:w="1392" w:type="dxa"/>
            <w:vMerge w:val="restart"/>
          </w:tcPr>
          <w:p w:rsidR="00D8265E" w:rsidRDefault="00B754F7">
            <w:pPr>
              <w:pStyle w:val="ac"/>
              <w:spacing w:line="220" w:lineRule="atLeast"/>
              <w:ind w:firstLineChars="0" w:firstLine="0"/>
              <w:jc w:val="both"/>
              <w:rPr>
                <w:ins w:id="44" w:author="cp" w:date="2018-09-11T16:26:00Z"/>
                <w:rFonts w:asciiTheme="minorEastAsia" w:eastAsiaTheme="minorEastAsia" w:hAnsiTheme="minorEastAsia" w:cs="华文楷体"/>
                <w:sz w:val="24"/>
                <w:szCs w:val="24"/>
              </w:rPr>
            </w:pPr>
            <w:ins w:id="45" w:author="cp" w:date="2018-09-11T16:26:00Z">
              <w:r>
                <w:rPr>
                  <w:rFonts w:asciiTheme="minorEastAsia" w:eastAsiaTheme="minorEastAsia" w:hAnsiTheme="minorEastAsia" w:cs="华文楷体" w:hint="eastAsia"/>
                  <w:sz w:val="24"/>
                  <w:szCs w:val="24"/>
                </w:rPr>
                <w:t>1920x1080 YUV420SP</w:t>
              </w:r>
            </w:ins>
          </w:p>
        </w:tc>
        <w:tc>
          <w:tcPr>
            <w:tcW w:w="804" w:type="dxa"/>
          </w:tcPr>
          <w:p w:rsidR="00D8265E" w:rsidRDefault="00B754F7">
            <w:pPr>
              <w:pStyle w:val="ac"/>
              <w:spacing w:line="220" w:lineRule="atLeast"/>
              <w:ind w:firstLineChars="0" w:firstLine="0"/>
              <w:rPr>
                <w:ins w:id="46" w:author="cp" w:date="2018-09-11T16:26:00Z"/>
                <w:rFonts w:asciiTheme="minorEastAsia" w:eastAsiaTheme="minorEastAsia" w:hAnsiTheme="minorEastAsia" w:cs="华文楷体"/>
                <w:sz w:val="24"/>
                <w:szCs w:val="24"/>
              </w:rPr>
            </w:pPr>
            <w:ins w:id="47" w:author="cp" w:date="2018-09-11T16:26:00Z">
              <w:r>
                <w:rPr>
                  <w:rFonts w:asciiTheme="minorEastAsia" w:eastAsiaTheme="minorEastAsia" w:hAnsiTheme="minorEastAsia" w:cs="华文楷体" w:hint="eastAsia"/>
                  <w:sz w:val="24"/>
                  <w:szCs w:val="24"/>
                </w:rPr>
                <w:t>16</w:t>
              </w:r>
            </w:ins>
          </w:p>
        </w:tc>
        <w:tc>
          <w:tcPr>
            <w:tcW w:w="1576" w:type="dxa"/>
          </w:tcPr>
          <w:p w:rsidR="00D8265E" w:rsidRDefault="00B754F7">
            <w:pPr>
              <w:pStyle w:val="ac"/>
              <w:spacing w:line="220" w:lineRule="atLeast"/>
              <w:ind w:firstLineChars="0" w:firstLine="0"/>
              <w:jc w:val="both"/>
              <w:rPr>
                <w:ins w:id="48" w:author="cp" w:date="2018-09-11T16:26:00Z"/>
                <w:rFonts w:asciiTheme="minorEastAsia" w:eastAsiaTheme="minorEastAsia" w:hAnsiTheme="minorEastAsia" w:cs="华文楷体"/>
                <w:sz w:val="24"/>
                <w:szCs w:val="24"/>
              </w:rPr>
            </w:pPr>
            <w:ins w:id="49" w:author="cp" w:date="2018-09-11T16:26:00Z">
              <w:r>
                <w:rPr>
                  <w:rFonts w:asciiTheme="minorEastAsia" w:eastAsiaTheme="minorEastAsia" w:hAnsiTheme="minorEastAsia" w:cs="华文楷体" w:hint="eastAsia"/>
                  <w:sz w:val="24"/>
                  <w:szCs w:val="24"/>
                </w:rPr>
                <w:t>30</w:t>
              </w:r>
            </w:ins>
          </w:p>
        </w:tc>
        <w:tc>
          <w:tcPr>
            <w:tcW w:w="2253" w:type="dxa"/>
          </w:tcPr>
          <w:p w:rsidR="00D8265E" w:rsidRDefault="00B754F7">
            <w:pPr>
              <w:pStyle w:val="ac"/>
              <w:spacing w:line="220" w:lineRule="atLeast"/>
              <w:ind w:firstLineChars="0" w:firstLine="0"/>
              <w:jc w:val="both"/>
              <w:rPr>
                <w:ins w:id="50" w:author="cp" w:date="2018-09-11T16:26:00Z"/>
                <w:rFonts w:asciiTheme="minorEastAsia" w:eastAsiaTheme="minorEastAsia" w:hAnsiTheme="minorEastAsia" w:cs="华文楷体"/>
                <w:sz w:val="24"/>
                <w:szCs w:val="24"/>
              </w:rPr>
            </w:pPr>
            <w:ins w:id="51" w:author="cp" w:date="2018-09-11T16:26:00Z">
              <w:r>
                <w:rPr>
                  <w:rFonts w:asciiTheme="minorEastAsia" w:eastAsiaTheme="minorEastAsia" w:hAnsiTheme="minorEastAsia" w:cs="华文楷体" w:hint="eastAsia"/>
                  <w:sz w:val="24"/>
                  <w:szCs w:val="24"/>
                </w:rPr>
                <w:t>160</w:t>
              </w:r>
            </w:ins>
          </w:p>
        </w:tc>
      </w:tr>
      <w:tr w:rsidR="00D8265E">
        <w:trPr>
          <w:jc w:val="center"/>
          <w:ins w:id="52" w:author="cp" w:date="2018-09-11T16:26:00Z"/>
        </w:trPr>
        <w:tc>
          <w:tcPr>
            <w:tcW w:w="1847" w:type="dxa"/>
            <w:vMerge/>
          </w:tcPr>
          <w:p w:rsidR="00D8265E" w:rsidRDefault="00D8265E">
            <w:pPr>
              <w:pStyle w:val="ac"/>
              <w:spacing w:line="220" w:lineRule="atLeast"/>
              <w:ind w:left="425" w:firstLineChars="0" w:firstLine="0"/>
              <w:jc w:val="both"/>
              <w:rPr>
                <w:ins w:id="53" w:author="cp" w:date="2018-09-11T16:26:00Z"/>
                <w:rFonts w:asciiTheme="minorEastAsia" w:eastAsiaTheme="minorEastAsia" w:hAnsiTheme="minorEastAsia" w:cs="华文楷体"/>
                <w:sz w:val="24"/>
                <w:szCs w:val="24"/>
              </w:rPr>
            </w:pPr>
          </w:p>
        </w:tc>
        <w:tc>
          <w:tcPr>
            <w:tcW w:w="1392" w:type="dxa"/>
            <w:vMerge/>
          </w:tcPr>
          <w:p w:rsidR="00D8265E" w:rsidRDefault="00D8265E">
            <w:pPr>
              <w:pStyle w:val="ac"/>
              <w:spacing w:line="220" w:lineRule="atLeast"/>
              <w:ind w:left="425" w:firstLineChars="0" w:firstLine="0"/>
              <w:jc w:val="both"/>
              <w:rPr>
                <w:ins w:id="54" w:author="cp" w:date="2018-09-11T16:26:00Z"/>
                <w:rFonts w:asciiTheme="minorEastAsia" w:eastAsiaTheme="minorEastAsia" w:hAnsiTheme="minorEastAsia" w:cs="华文楷体"/>
                <w:sz w:val="24"/>
                <w:szCs w:val="24"/>
              </w:rPr>
            </w:pPr>
          </w:p>
        </w:tc>
        <w:tc>
          <w:tcPr>
            <w:tcW w:w="804" w:type="dxa"/>
          </w:tcPr>
          <w:p w:rsidR="00D8265E" w:rsidRDefault="00B754F7">
            <w:pPr>
              <w:pStyle w:val="ac"/>
              <w:spacing w:line="220" w:lineRule="atLeast"/>
              <w:ind w:firstLineChars="0" w:firstLine="0"/>
              <w:rPr>
                <w:ins w:id="55" w:author="cp" w:date="2018-09-11T16:26:00Z"/>
                <w:rFonts w:asciiTheme="minorEastAsia" w:eastAsiaTheme="minorEastAsia" w:hAnsiTheme="minorEastAsia" w:cs="华文楷体"/>
                <w:sz w:val="24"/>
                <w:szCs w:val="24"/>
              </w:rPr>
            </w:pPr>
            <w:ins w:id="56" w:author="cp" w:date="2018-09-11T16:26:00Z">
              <w:r>
                <w:rPr>
                  <w:rFonts w:asciiTheme="minorEastAsia" w:eastAsiaTheme="minorEastAsia" w:hAnsiTheme="minorEastAsia" w:cs="华文楷体" w:hint="eastAsia"/>
                  <w:sz w:val="24"/>
                  <w:szCs w:val="24"/>
                </w:rPr>
                <w:t>20</w:t>
              </w:r>
            </w:ins>
          </w:p>
        </w:tc>
        <w:tc>
          <w:tcPr>
            <w:tcW w:w="1576" w:type="dxa"/>
          </w:tcPr>
          <w:p w:rsidR="00D8265E" w:rsidRDefault="00B754F7">
            <w:pPr>
              <w:pStyle w:val="ac"/>
              <w:spacing w:line="220" w:lineRule="atLeast"/>
              <w:ind w:firstLineChars="0" w:firstLine="0"/>
              <w:jc w:val="both"/>
              <w:rPr>
                <w:ins w:id="57" w:author="cp" w:date="2018-09-11T16:26:00Z"/>
                <w:rFonts w:asciiTheme="minorEastAsia" w:eastAsiaTheme="minorEastAsia" w:hAnsiTheme="minorEastAsia" w:cs="华文楷体"/>
                <w:sz w:val="24"/>
                <w:szCs w:val="24"/>
              </w:rPr>
            </w:pPr>
            <w:ins w:id="58" w:author="cp" w:date="2018-09-11T16:26:00Z">
              <w:r>
                <w:rPr>
                  <w:rFonts w:asciiTheme="minorEastAsia" w:eastAsiaTheme="minorEastAsia" w:hAnsiTheme="minorEastAsia" w:cs="华文楷体" w:hint="eastAsia"/>
                  <w:sz w:val="24"/>
                  <w:szCs w:val="24"/>
                </w:rPr>
                <w:t>24</w:t>
              </w:r>
            </w:ins>
          </w:p>
        </w:tc>
        <w:tc>
          <w:tcPr>
            <w:tcW w:w="2253" w:type="dxa"/>
          </w:tcPr>
          <w:p w:rsidR="00D8265E" w:rsidRDefault="00B754F7">
            <w:pPr>
              <w:pStyle w:val="ac"/>
              <w:spacing w:line="220" w:lineRule="atLeast"/>
              <w:ind w:firstLineChars="0" w:firstLine="0"/>
              <w:jc w:val="both"/>
              <w:rPr>
                <w:ins w:id="59" w:author="cp" w:date="2018-09-11T16:26:00Z"/>
                <w:rFonts w:asciiTheme="minorEastAsia" w:eastAsiaTheme="minorEastAsia" w:hAnsiTheme="minorEastAsia" w:cs="华文楷体"/>
                <w:sz w:val="24"/>
                <w:szCs w:val="24"/>
              </w:rPr>
            </w:pPr>
            <w:ins w:id="60" w:author="cp" w:date="2018-09-11T16:26:00Z">
              <w:r>
                <w:rPr>
                  <w:rFonts w:asciiTheme="minorEastAsia" w:eastAsiaTheme="minorEastAsia" w:hAnsiTheme="minorEastAsia" w:cs="华文楷体" w:hint="eastAsia"/>
                  <w:sz w:val="24"/>
                  <w:szCs w:val="24"/>
                </w:rPr>
                <w:t>192</w:t>
              </w:r>
            </w:ins>
          </w:p>
        </w:tc>
      </w:tr>
      <w:tr w:rsidR="00D8265E">
        <w:trPr>
          <w:trHeight w:val="227"/>
          <w:jc w:val="center"/>
          <w:ins w:id="61" w:author="cp" w:date="2018-09-11T16:26:00Z"/>
        </w:trPr>
        <w:tc>
          <w:tcPr>
            <w:tcW w:w="1847" w:type="dxa"/>
            <w:vMerge/>
          </w:tcPr>
          <w:p w:rsidR="00D8265E" w:rsidRDefault="00D8265E">
            <w:pPr>
              <w:pStyle w:val="ac"/>
              <w:spacing w:line="220" w:lineRule="atLeast"/>
              <w:ind w:left="425" w:firstLineChars="0" w:firstLine="0"/>
              <w:jc w:val="both"/>
              <w:rPr>
                <w:ins w:id="62" w:author="cp" w:date="2018-09-11T16:26:00Z"/>
                <w:rFonts w:asciiTheme="minorEastAsia" w:eastAsiaTheme="minorEastAsia" w:hAnsiTheme="minorEastAsia" w:cs="华文楷体"/>
                <w:sz w:val="24"/>
                <w:szCs w:val="24"/>
              </w:rPr>
            </w:pPr>
          </w:p>
        </w:tc>
        <w:tc>
          <w:tcPr>
            <w:tcW w:w="1392" w:type="dxa"/>
            <w:vMerge/>
          </w:tcPr>
          <w:p w:rsidR="00D8265E" w:rsidRDefault="00D8265E">
            <w:pPr>
              <w:pStyle w:val="ac"/>
              <w:spacing w:line="220" w:lineRule="atLeast"/>
              <w:ind w:left="425" w:firstLineChars="0" w:firstLine="0"/>
              <w:jc w:val="both"/>
              <w:rPr>
                <w:ins w:id="63" w:author="cp" w:date="2018-09-11T16:26:00Z"/>
                <w:rFonts w:asciiTheme="minorEastAsia" w:eastAsiaTheme="minorEastAsia" w:hAnsiTheme="minorEastAsia" w:cs="华文楷体"/>
                <w:sz w:val="24"/>
                <w:szCs w:val="24"/>
              </w:rPr>
            </w:pPr>
          </w:p>
        </w:tc>
        <w:tc>
          <w:tcPr>
            <w:tcW w:w="804" w:type="dxa"/>
          </w:tcPr>
          <w:p w:rsidR="00D8265E" w:rsidRDefault="00B754F7">
            <w:pPr>
              <w:pStyle w:val="ac"/>
              <w:spacing w:line="220" w:lineRule="atLeast"/>
              <w:ind w:firstLineChars="0" w:firstLine="0"/>
              <w:rPr>
                <w:ins w:id="64" w:author="cp" w:date="2018-09-11T16:26:00Z"/>
                <w:rFonts w:asciiTheme="minorEastAsia" w:eastAsiaTheme="minorEastAsia" w:hAnsiTheme="minorEastAsia" w:cs="华文楷体"/>
                <w:sz w:val="24"/>
                <w:szCs w:val="24"/>
              </w:rPr>
            </w:pPr>
            <w:ins w:id="65" w:author="cp" w:date="2018-09-11T16:26:00Z">
              <w:r>
                <w:rPr>
                  <w:rFonts w:asciiTheme="minorEastAsia" w:eastAsiaTheme="minorEastAsia" w:hAnsiTheme="minorEastAsia" w:cs="华文楷体" w:hint="eastAsia"/>
                  <w:sz w:val="24"/>
                  <w:szCs w:val="24"/>
                </w:rPr>
                <w:t>32</w:t>
              </w:r>
            </w:ins>
          </w:p>
        </w:tc>
        <w:tc>
          <w:tcPr>
            <w:tcW w:w="1576" w:type="dxa"/>
          </w:tcPr>
          <w:p w:rsidR="00D8265E" w:rsidRDefault="00B754F7">
            <w:pPr>
              <w:pStyle w:val="ac"/>
              <w:spacing w:line="220" w:lineRule="atLeast"/>
              <w:ind w:firstLineChars="0" w:firstLine="0"/>
              <w:jc w:val="both"/>
              <w:rPr>
                <w:ins w:id="66" w:author="cp" w:date="2018-09-11T16:26:00Z"/>
                <w:rFonts w:asciiTheme="minorEastAsia" w:eastAsiaTheme="minorEastAsia" w:hAnsiTheme="minorEastAsia" w:cs="华文楷体"/>
                <w:sz w:val="24"/>
                <w:szCs w:val="24"/>
              </w:rPr>
            </w:pPr>
            <w:ins w:id="67" w:author="cp" w:date="2018-09-11T16:26:00Z">
              <w:r>
                <w:rPr>
                  <w:rFonts w:asciiTheme="minorEastAsia" w:eastAsiaTheme="minorEastAsia" w:hAnsiTheme="minorEastAsia" w:cs="华文楷体" w:hint="eastAsia"/>
                  <w:sz w:val="24"/>
                  <w:szCs w:val="24"/>
                </w:rPr>
                <w:t>15</w:t>
              </w:r>
            </w:ins>
          </w:p>
        </w:tc>
        <w:tc>
          <w:tcPr>
            <w:tcW w:w="2253" w:type="dxa"/>
          </w:tcPr>
          <w:p w:rsidR="00D8265E" w:rsidRDefault="00B754F7">
            <w:pPr>
              <w:pStyle w:val="ac"/>
              <w:spacing w:line="220" w:lineRule="atLeast"/>
              <w:ind w:firstLineChars="0" w:firstLine="0"/>
              <w:jc w:val="both"/>
              <w:rPr>
                <w:ins w:id="68" w:author="cp" w:date="2018-09-11T16:26:00Z"/>
                <w:rFonts w:asciiTheme="minorEastAsia" w:eastAsiaTheme="minorEastAsia" w:hAnsiTheme="minorEastAsia" w:cs="华文楷体"/>
                <w:sz w:val="24"/>
                <w:szCs w:val="24"/>
              </w:rPr>
            </w:pPr>
            <w:ins w:id="69" w:author="cp" w:date="2018-09-11T16:26:00Z">
              <w:r>
                <w:rPr>
                  <w:rFonts w:asciiTheme="minorEastAsia" w:eastAsiaTheme="minorEastAsia" w:hAnsiTheme="minorEastAsia" w:cs="华文楷体" w:hint="eastAsia"/>
                  <w:sz w:val="24"/>
                  <w:szCs w:val="24"/>
                </w:rPr>
                <w:t>285</w:t>
              </w:r>
            </w:ins>
          </w:p>
        </w:tc>
      </w:tr>
      <w:tr w:rsidR="00D8265E">
        <w:trPr>
          <w:jc w:val="center"/>
          <w:ins w:id="70" w:author="cp" w:date="2018-09-11T16:26:00Z"/>
        </w:trPr>
        <w:tc>
          <w:tcPr>
            <w:tcW w:w="1847" w:type="dxa"/>
            <w:vMerge/>
          </w:tcPr>
          <w:p w:rsidR="00D8265E" w:rsidRDefault="00D8265E">
            <w:pPr>
              <w:pStyle w:val="ac"/>
              <w:spacing w:line="220" w:lineRule="atLeast"/>
              <w:ind w:left="425" w:firstLineChars="0" w:firstLine="0"/>
              <w:jc w:val="both"/>
              <w:rPr>
                <w:ins w:id="71" w:author="cp" w:date="2018-09-11T16:26:00Z"/>
                <w:rFonts w:asciiTheme="minorEastAsia" w:eastAsiaTheme="minorEastAsia" w:hAnsiTheme="minorEastAsia" w:cs="华文楷体"/>
                <w:sz w:val="24"/>
                <w:szCs w:val="24"/>
              </w:rPr>
            </w:pPr>
          </w:p>
        </w:tc>
        <w:tc>
          <w:tcPr>
            <w:tcW w:w="1392" w:type="dxa"/>
            <w:vMerge w:val="restart"/>
          </w:tcPr>
          <w:p w:rsidR="00D8265E" w:rsidRDefault="00B754F7">
            <w:pPr>
              <w:pStyle w:val="ac"/>
              <w:spacing w:line="220" w:lineRule="atLeast"/>
              <w:ind w:firstLineChars="0" w:firstLine="0"/>
              <w:jc w:val="both"/>
              <w:rPr>
                <w:ins w:id="72" w:author="cp" w:date="2018-09-11T16:26:00Z"/>
                <w:rFonts w:asciiTheme="minorEastAsia" w:eastAsiaTheme="minorEastAsia" w:hAnsiTheme="minorEastAsia" w:cs="华文楷体"/>
                <w:sz w:val="24"/>
                <w:szCs w:val="24"/>
              </w:rPr>
            </w:pPr>
            <w:ins w:id="73" w:author="cp" w:date="2018-09-11T16:26:00Z">
              <w:r>
                <w:rPr>
                  <w:rFonts w:asciiTheme="minorEastAsia" w:eastAsiaTheme="minorEastAsia" w:hAnsiTheme="minorEastAsia" w:cs="华文楷体" w:hint="eastAsia"/>
                  <w:sz w:val="24"/>
                  <w:szCs w:val="24"/>
                </w:rPr>
                <w:t>1080x1080</w:t>
              </w:r>
            </w:ins>
          </w:p>
          <w:p w:rsidR="00D8265E" w:rsidRDefault="00B754F7">
            <w:pPr>
              <w:pStyle w:val="ac"/>
              <w:spacing w:line="220" w:lineRule="atLeast"/>
              <w:ind w:firstLineChars="0" w:firstLine="0"/>
              <w:jc w:val="both"/>
              <w:rPr>
                <w:ins w:id="74" w:author="cp" w:date="2018-09-11T16:26:00Z"/>
                <w:rFonts w:asciiTheme="minorEastAsia" w:eastAsiaTheme="minorEastAsia" w:hAnsiTheme="minorEastAsia" w:cs="华文楷体"/>
                <w:sz w:val="24"/>
                <w:szCs w:val="24"/>
              </w:rPr>
            </w:pPr>
            <w:ins w:id="75" w:author="cp" w:date="2018-09-11T16:26:00Z">
              <w:r>
                <w:rPr>
                  <w:rFonts w:asciiTheme="minorEastAsia" w:eastAsiaTheme="minorEastAsia" w:hAnsiTheme="minorEastAsia" w:cs="华文楷体" w:hint="eastAsia"/>
                  <w:sz w:val="24"/>
                  <w:szCs w:val="24"/>
                </w:rPr>
                <w:t>YUV420SP</w:t>
              </w:r>
            </w:ins>
          </w:p>
        </w:tc>
        <w:tc>
          <w:tcPr>
            <w:tcW w:w="804" w:type="dxa"/>
          </w:tcPr>
          <w:p w:rsidR="00D8265E" w:rsidRDefault="00B754F7">
            <w:pPr>
              <w:pStyle w:val="ac"/>
              <w:spacing w:line="220" w:lineRule="atLeast"/>
              <w:ind w:firstLineChars="0" w:firstLine="0"/>
              <w:rPr>
                <w:ins w:id="76" w:author="cp" w:date="2018-09-11T16:26:00Z"/>
                <w:rFonts w:asciiTheme="minorEastAsia" w:eastAsiaTheme="minorEastAsia" w:hAnsiTheme="minorEastAsia" w:cs="华文楷体"/>
                <w:sz w:val="24"/>
                <w:szCs w:val="24"/>
              </w:rPr>
            </w:pPr>
            <w:ins w:id="77" w:author="cp" w:date="2018-09-11T16:26:00Z">
              <w:r>
                <w:rPr>
                  <w:rFonts w:asciiTheme="minorEastAsia" w:eastAsiaTheme="minorEastAsia" w:hAnsiTheme="minorEastAsia" w:cs="华文楷体" w:hint="eastAsia"/>
                  <w:sz w:val="24"/>
                  <w:szCs w:val="24"/>
                </w:rPr>
                <w:t>28</w:t>
              </w:r>
            </w:ins>
          </w:p>
        </w:tc>
        <w:tc>
          <w:tcPr>
            <w:tcW w:w="1576" w:type="dxa"/>
          </w:tcPr>
          <w:p w:rsidR="00D8265E" w:rsidRDefault="00B754F7">
            <w:pPr>
              <w:pStyle w:val="ac"/>
              <w:spacing w:line="220" w:lineRule="atLeast"/>
              <w:ind w:firstLineChars="0" w:firstLine="0"/>
              <w:jc w:val="both"/>
              <w:rPr>
                <w:ins w:id="78" w:author="cp" w:date="2018-09-11T16:26:00Z"/>
                <w:rFonts w:asciiTheme="minorEastAsia" w:eastAsiaTheme="minorEastAsia" w:hAnsiTheme="minorEastAsia" w:cs="华文楷体"/>
                <w:sz w:val="24"/>
                <w:szCs w:val="24"/>
              </w:rPr>
            </w:pPr>
            <w:ins w:id="79" w:author="cp" w:date="2018-09-11T16:26:00Z">
              <w:r>
                <w:rPr>
                  <w:rFonts w:asciiTheme="minorEastAsia" w:eastAsiaTheme="minorEastAsia" w:hAnsiTheme="minorEastAsia" w:cs="华文楷体" w:hint="eastAsia"/>
                  <w:sz w:val="24"/>
                  <w:szCs w:val="24"/>
                </w:rPr>
                <w:t>30</w:t>
              </w:r>
            </w:ins>
          </w:p>
        </w:tc>
        <w:tc>
          <w:tcPr>
            <w:tcW w:w="2253" w:type="dxa"/>
          </w:tcPr>
          <w:p w:rsidR="00D8265E" w:rsidRDefault="00B754F7">
            <w:pPr>
              <w:pStyle w:val="ac"/>
              <w:spacing w:line="220" w:lineRule="atLeast"/>
              <w:ind w:firstLineChars="0" w:firstLine="0"/>
              <w:jc w:val="both"/>
              <w:rPr>
                <w:ins w:id="80" w:author="cp" w:date="2018-09-11T16:26:00Z"/>
                <w:rFonts w:asciiTheme="minorEastAsia" w:eastAsiaTheme="minorEastAsia" w:hAnsiTheme="minorEastAsia" w:cs="华文楷体"/>
                <w:sz w:val="24"/>
                <w:szCs w:val="24"/>
              </w:rPr>
            </w:pPr>
            <w:ins w:id="81" w:author="cp" w:date="2018-09-11T16:26:00Z">
              <w:r>
                <w:rPr>
                  <w:rFonts w:asciiTheme="minorEastAsia" w:eastAsiaTheme="minorEastAsia" w:hAnsiTheme="minorEastAsia" w:cs="华文楷体" w:hint="eastAsia"/>
                  <w:sz w:val="24"/>
                  <w:szCs w:val="24"/>
                </w:rPr>
                <w:t>160</w:t>
              </w:r>
            </w:ins>
          </w:p>
        </w:tc>
      </w:tr>
      <w:tr w:rsidR="00D8265E">
        <w:trPr>
          <w:jc w:val="center"/>
          <w:ins w:id="82" w:author="cp" w:date="2018-09-11T16:26:00Z"/>
        </w:trPr>
        <w:tc>
          <w:tcPr>
            <w:tcW w:w="1847" w:type="dxa"/>
            <w:vMerge/>
          </w:tcPr>
          <w:p w:rsidR="00D8265E" w:rsidRDefault="00D8265E">
            <w:pPr>
              <w:pStyle w:val="ac"/>
              <w:spacing w:line="220" w:lineRule="atLeast"/>
              <w:ind w:left="425" w:firstLineChars="0" w:firstLine="0"/>
              <w:jc w:val="both"/>
              <w:rPr>
                <w:ins w:id="83" w:author="cp" w:date="2018-09-11T16:26:00Z"/>
                <w:rFonts w:asciiTheme="minorEastAsia" w:eastAsiaTheme="minorEastAsia" w:hAnsiTheme="minorEastAsia" w:cs="华文楷体"/>
                <w:sz w:val="24"/>
                <w:szCs w:val="24"/>
              </w:rPr>
            </w:pPr>
          </w:p>
        </w:tc>
        <w:tc>
          <w:tcPr>
            <w:tcW w:w="1392" w:type="dxa"/>
            <w:vMerge/>
          </w:tcPr>
          <w:p w:rsidR="00D8265E" w:rsidRDefault="00D8265E">
            <w:pPr>
              <w:pStyle w:val="ac"/>
              <w:spacing w:line="220" w:lineRule="atLeast"/>
              <w:ind w:left="425" w:firstLineChars="0" w:firstLine="0"/>
              <w:jc w:val="both"/>
              <w:rPr>
                <w:ins w:id="84" w:author="cp" w:date="2018-09-11T16:26:00Z"/>
                <w:rFonts w:asciiTheme="minorEastAsia" w:eastAsiaTheme="minorEastAsia" w:hAnsiTheme="minorEastAsia" w:cs="华文楷体"/>
                <w:sz w:val="24"/>
                <w:szCs w:val="24"/>
              </w:rPr>
            </w:pPr>
          </w:p>
        </w:tc>
        <w:tc>
          <w:tcPr>
            <w:tcW w:w="804" w:type="dxa"/>
          </w:tcPr>
          <w:p w:rsidR="00D8265E" w:rsidRDefault="00B754F7">
            <w:pPr>
              <w:pStyle w:val="ac"/>
              <w:spacing w:line="220" w:lineRule="atLeast"/>
              <w:ind w:firstLineChars="0" w:firstLine="0"/>
              <w:rPr>
                <w:ins w:id="85" w:author="cp" w:date="2018-09-11T16:26:00Z"/>
                <w:rFonts w:asciiTheme="minorEastAsia" w:eastAsiaTheme="minorEastAsia" w:hAnsiTheme="minorEastAsia" w:cs="华文楷体"/>
                <w:sz w:val="24"/>
                <w:szCs w:val="24"/>
              </w:rPr>
            </w:pPr>
            <w:ins w:id="86" w:author="cp" w:date="2018-09-11T16:26:00Z">
              <w:r>
                <w:rPr>
                  <w:rFonts w:asciiTheme="minorEastAsia" w:eastAsiaTheme="minorEastAsia" w:hAnsiTheme="minorEastAsia" w:cs="华文楷体" w:hint="eastAsia"/>
                  <w:sz w:val="24"/>
                  <w:szCs w:val="24"/>
                </w:rPr>
                <w:t>36</w:t>
              </w:r>
            </w:ins>
          </w:p>
        </w:tc>
        <w:tc>
          <w:tcPr>
            <w:tcW w:w="1576" w:type="dxa"/>
          </w:tcPr>
          <w:p w:rsidR="00D8265E" w:rsidRDefault="00B754F7">
            <w:pPr>
              <w:pStyle w:val="ac"/>
              <w:spacing w:line="220" w:lineRule="atLeast"/>
              <w:ind w:firstLineChars="0" w:firstLine="0"/>
              <w:jc w:val="both"/>
              <w:rPr>
                <w:ins w:id="87" w:author="cp" w:date="2018-09-11T16:26:00Z"/>
                <w:rFonts w:asciiTheme="minorEastAsia" w:eastAsiaTheme="minorEastAsia" w:hAnsiTheme="minorEastAsia" w:cs="华文楷体"/>
                <w:sz w:val="24"/>
                <w:szCs w:val="24"/>
              </w:rPr>
            </w:pPr>
            <w:ins w:id="88" w:author="cp" w:date="2018-09-11T16:26:00Z">
              <w:r>
                <w:rPr>
                  <w:rFonts w:asciiTheme="minorEastAsia" w:eastAsiaTheme="minorEastAsia" w:hAnsiTheme="minorEastAsia" w:cs="华文楷体" w:hint="eastAsia"/>
                  <w:sz w:val="24"/>
                  <w:szCs w:val="24"/>
                </w:rPr>
                <w:t>24</w:t>
              </w:r>
            </w:ins>
          </w:p>
        </w:tc>
        <w:tc>
          <w:tcPr>
            <w:tcW w:w="2253" w:type="dxa"/>
          </w:tcPr>
          <w:p w:rsidR="00D8265E" w:rsidRDefault="00B754F7">
            <w:pPr>
              <w:pStyle w:val="ac"/>
              <w:spacing w:line="220" w:lineRule="atLeast"/>
              <w:ind w:firstLineChars="0" w:firstLine="0"/>
              <w:jc w:val="both"/>
              <w:rPr>
                <w:ins w:id="89" w:author="cp" w:date="2018-09-11T16:26:00Z"/>
                <w:rFonts w:asciiTheme="minorEastAsia" w:eastAsiaTheme="minorEastAsia" w:hAnsiTheme="minorEastAsia" w:cs="华文楷体"/>
                <w:sz w:val="24"/>
                <w:szCs w:val="24"/>
              </w:rPr>
            </w:pPr>
            <w:ins w:id="90" w:author="cp" w:date="2018-09-11T16:26:00Z">
              <w:r>
                <w:rPr>
                  <w:rFonts w:asciiTheme="minorEastAsia" w:eastAsiaTheme="minorEastAsia" w:hAnsiTheme="minorEastAsia" w:cs="华文楷体" w:hint="eastAsia"/>
                  <w:sz w:val="24"/>
                  <w:szCs w:val="24"/>
                </w:rPr>
                <w:t>194</w:t>
              </w:r>
            </w:ins>
          </w:p>
        </w:tc>
      </w:tr>
      <w:tr w:rsidR="00D8265E">
        <w:trPr>
          <w:jc w:val="center"/>
          <w:ins w:id="91" w:author="cp" w:date="2018-09-11T16:26:00Z"/>
        </w:trPr>
        <w:tc>
          <w:tcPr>
            <w:tcW w:w="1847" w:type="dxa"/>
            <w:vMerge w:val="restart"/>
          </w:tcPr>
          <w:p w:rsidR="00D8265E" w:rsidRDefault="00B754F7">
            <w:pPr>
              <w:pStyle w:val="ac"/>
              <w:spacing w:line="220" w:lineRule="atLeast"/>
              <w:ind w:firstLineChars="0" w:firstLine="0"/>
              <w:jc w:val="both"/>
              <w:rPr>
                <w:ins w:id="92" w:author="cp" w:date="2018-09-11T16:26:00Z"/>
                <w:rFonts w:asciiTheme="minorEastAsia" w:eastAsiaTheme="minorEastAsia" w:hAnsiTheme="minorEastAsia" w:cs="华文楷体"/>
                <w:sz w:val="24"/>
                <w:szCs w:val="24"/>
              </w:rPr>
            </w:pPr>
            <w:ins w:id="93" w:author="cp" w:date="2018-09-11T16:26:00Z">
              <w:r>
                <w:rPr>
                  <w:rFonts w:asciiTheme="minorEastAsia" w:eastAsiaTheme="minorEastAsia" w:hAnsiTheme="minorEastAsia" w:cs="华文楷体" w:hint="eastAsia"/>
                  <w:sz w:val="24"/>
                  <w:szCs w:val="24"/>
                </w:rPr>
                <w:t xml:space="preserve">H264 </w:t>
              </w:r>
            </w:ins>
          </w:p>
          <w:p w:rsidR="00D8265E" w:rsidRDefault="00B754F7">
            <w:pPr>
              <w:pStyle w:val="ac"/>
              <w:spacing w:line="220" w:lineRule="atLeast"/>
              <w:ind w:firstLineChars="0" w:firstLine="0"/>
              <w:jc w:val="both"/>
              <w:rPr>
                <w:ins w:id="94" w:author="cp" w:date="2018-09-11T16:26:00Z"/>
                <w:rFonts w:asciiTheme="minorEastAsia" w:eastAsiaTheme="minorEastAsia" w:hAnsiTheme="minorEastAsia" w:cs="华文楷体"/>
                <w:sz w:val="24"/>
                <w:szCs w:val="24"/>
              </w:rPr>
            </w:pPr>
            <w:ins w:id="95" w:author="cp" w:date="2018-09-11T16:26:00Z">
              <w:r>
                <w:rPr>
                  <w:rFonts w:asciiTheme="minorEastAsia" w:eastAsiaTheme="minorEastAsia" w:hAnsiTheme="minorEastAsia" w:cs="华文楷体" w:hint="eastAsia"/>
                  <w:sz w:val="24"/>
                  <w:szCs w:val="24"/>
                </w:rPr>
                <w:t>1280x720</w:t>
              </w:r>
            </w:ins>
          </w:p>
        </w:tc>
        <w:tc>
          <w:tcPr>
            <w:tcW w:w="1392" w:type="dxa"/>
            <w:vMerge w:val="restart"/>
          </w:tcPr>
          <w:p w:rsidR="00D8265E" w:rsidRDefault="00B754F7">
            <w:pPr>
              <w:pStyle w:val="ac"/>
              <w:spacing w:line="220" w:lineRule="atLeast"/>
              <w:ind w:firstLineChars="0" w:firstLine="0"/>
              <w:jc w:val="both"/>
              <w:rPr>
                <w:ins w:id="96" w:author="cp" w:date="2018-09-11T16:26:00Z"/>
                <w:rFonts w:asciiTheme="minorEastAsia" w:eastAsiaTheme="minorEastAsia" w:hAnsiTheme="minorEastAsia" w:cs="华文楷体"/>
                <w:sz w:val="24"/>
                <w:szCs w:val="24"/>
              </w:rPr>
            </w:pPr>
            <w:ins w:id="97" w:author="cp" w:date="2018-09-11T16:26:00Z">
              <w:r>
                <w:rPr>
                  <w:rFonts w:asciiTheme="minorEastAsia" w:eastAsiaTheme="minorEastAsia" w:hAnsiTheme="minorEastAsia" w:cs="华文楷体" w:hint="eastAsia"/>
                  <w:sz w:val="24"/>
                  <w:szCs w:val="24"/>
                </w:rPr>
                <w:t>1280x720 YUV420SP</w:t>
              </w:r>
            </w:ins>
          </w:p>
        </w:tc>
        <w:tc>
          <w:tcPr>
            <w:tcW w:w="804" w:type="dxa"/>
          </w:tcPr>
          <w:p w:rsidR="00D8265E" w:rsidRDefault="00B754F7">
            <w:pPr>
              <w:pStyle w:val="ac"/>
              <w:spacing w:line="220" w:lineRule="atLeast"/>
              <w:ind w:firstLineChars="0" w:firstLine="0"/>
              <w:rPr>
                <w:ins w:id="98" w:author="cp" w:date="2018-09-11T16:26:00Z"/>
                <w:rFonts w:asciiTheme="minorEastAsia" w:eastAsiaTheme="minorEastAsia" w:hAnsiTheme="minorEastAsia" w:cs="华文楷体"/>
                <w:sz w:val="24"/>
                <w:szCs w:val="24"/>
              </w:rPr>
            </w:pPr>
            <w:ins w:id="99" w:author="cp" w:date="2018-09-11T16:26:00Z">
              <w:r>
                <w:rPr>
                  <w:rFonts w:asciiTheme="minorEastAsia" w:eastAsiaTheme="minorEastAsia" w:hAnsiTheme="minorEastAsia" w:cs="华文楷体" w:hint="eastAsia"/>
                  <w:sz w:val="24"/>
                  <w:szCs w:val="24"/>
                </w:rPr>
                <w:t>36</w:t>
              </w:r>
            </w:ins>
          </w:p>
        </w:tc>
        <w:tc>
          <w:tcPr>
            <w:tcW w:w="1576" w:type="dxa"/>
          </w:tcPr>
          <w:p w:rsidR="00D8265E" w:rsidRDefault="00B754F7">
            <w:pPr>
              <w:pStyle w:val="ac"/>
              <w:spacing w:line="220" w:lineRule="atLeast"/>
              <w:ind w:firstLineChars="0" w:firstLine="0"/>
              <w:jc w:val="both"/>
              <w:rPr>
                <w:ins w:id="100" w:author="cp" w:date="2018-09-11T16:26:00Z"/>
                <w:rFonts w:asciiTheme="minorEastAsia" w:eastAsiaTheme="minorEastAsia" w:hAnsiTheme="minorEastAsia" w:cs="华文楷体"/>
                <w:sz w:val="24"/>
                <w:szCs w:val="24"/>
              </w:rPr>
            </w:pPr>
            <w:ins w:id="101" w:author="cp" w:date="2018-09-11T16:26:00Z">
              <w:r>
                <w:rPr>
                  <w:rFonts w:asciiTheme="minorEastAsia" w:eastAsiaTheme="minorEastAsia" w:hAnsiTheme="minorEastAsia" w:cs="华文楷体" w:hint="eastAsia"/>
                  <w:sz w:val="24"/>
                  <w:szCs w:val="24"/>
                </w:rPr>
                <w:t>30</w:t>
              </w:r>
            </w:ins>
          </w:p>
        </w:tc>
        <w:tc>
          <w:tcPr>
            <w:tcW w:w="2253" w:type="dxa"/>
          </w:tcPr>
          <w:p w:rsidR="00D8265E" w:rsidRDefault="00B754F7">
            <w:pPr>
              <w:pStyle w:val="ac"/>
              <w:spacing w:line="220" w:lineRule="atLeast"/>
              <w:ind w:firstLineChars="0" w:firstLine="0"/>
              <w:jc w:val="both"/>
              <w:rPr>
                <w:ins w:id="102" w:author="cp" w:date="2018-09-11T16:26:00Z"/>
                <w:rFonts w:asciiTheme="minorEastAsia" w:eastAsiaTheme="minorEastAsia" w:hAnsiTheme="minorEastAsia" w:cs="华文楷体"/>
                <w:sz w:val="24"/>
                <w:szCs w:val="24"/>
              </w:rPr>
            </w:pPr>
            <w:ins w:id="103" w:author="cp" w:date="2018-09-11T16:26:00Z">
              <w:r>
                <w:rPr>
                  <w:rFonts w:asciiTheme="minorEastAsia" w:eastAsiaTheme="minorEastAsia" w:hAnsiTheme="minorEastAsia" w:cs="华文楷体" w:hint="eastAsia"/>
                  <w:sz w:val="24"/>
                  <w:szCs w:val="24"/>
                </w:rPr>
                <w:t>153</w:t>
              </w:r>
            </w:ins>
          </w:p>
        </w:tc>
      </w:tr>
      <w:tr w:rsidR="00D8265E">
        <w:trPr>
          <w:jc w:val="center"/>
          <w:ins w:id="104" w:author="cp" w:date="2018-09-11T16:26:00Z"/>
        </w:trPr>
        <w:tc>
          <w:tcPr>
            <w:tcW w:w="1847" w:type="dxa"/>
            <w:vMerge/>
          </w:tcPr>
          <w:p w:rsidR="00D8265E" w:rsidRDefault="00D8265E">
            <w:pPr>
              <w:pStyle w:val="ac"/>
              <w:spacing w:line="220" w:lineRule="atLeast"/>
              <w:ind w:left="425" w:firstLineChars="0" w:firstLine="0"/>
              <w:jc w:val="both"/>
              <w:rPr>
                <w:ins w:id="105" w:author="cp" w:date="2018-09-11T16:26:00Z"/>
                <w:rFonts w:asciiTheme="minorEastAsia" w:eastAsiaTheme="minorEastAsia" w:hAnsiTheme="minorEastAsia" w:cs="华文楷体"/>
                <w:sz w:val="24"/>
                <w:szCs w:val="24"/>
              </w:rPr>
            </w:pPr>
          </w:p>
        </w:tc>
        <w:tc>
          <w:tcPr>
            <w:tcW w:w="1392" w:type="dxa"/>
            <w:vMerge/>
          </w:tcPr>
          <w:p w:rsidR="00D8265E" w:rsidRDefault="00D8265E">
            <w:pPr>
              <w:pStyle w:val="ac"/>
              <w:spacing w:line="220" w:lineRule="atLeast"/>
              <w:ind w:left="425" w:firstLineChars="0" w:firstLine="0"/>
              <w:jc w:val="both"/>
              <w:rPr>
                <w:ins w:id="106" w:author="cp" w:date="2018-09-11T16:26:00Z"/>
                <w:rFonts w:asciiTheme="minorEastAsia" w:eastAsiaTheme="minorEastAsia" w:hAnsiTheme="minorEastAsia" w:cs="华文楷体"/>
                <w:sz w:val="24"/>
                <w:szCs w:val="24"/>
              </w:rPr>
            </w:pPr>
          </w:p>
        </w:tc>
        <w:tc>
          <w:tcPr>
            <w:tcW w:w="804" w:type="dxa"/>
          </w:tcPr>
          <w:p w:rsidR="00D8265E" w:rsidRDefault="00B754F7">
            <w:pPr>
              <w:pStyle w:val="ac"/>
              <w:spacing w:line="220" w:lineRule="atLeast"/>
              <w:ind w:firstLineChars="0" w:firstLine="0"/>
              <w:rPr>
                <w:ins w:id="107" w:author="cp" w:date="2018-09-11T16:26:00Z"/>
                <w:rFonts w:asciiTheme="minorEastAsia" w:eastAsiaTheme="minorEastAsia" w:hAnsiTheme="minorEastAsia" w:cs="华文楷体"/>
                <w:sz w:val="24"/>
                <w:szCs w:val="24"/>
              </w:rPr>
            </w:pPr>
            <w:ins w:id="108" w:author="cp" w:date="2018-09-11T16:26:00Z">
              <w:r>
                <w:rPr>
                  <w:rFonts w:asciiTheme="minorEastAsia" w:eastAsiaTheme="minorEastAsia" w:hAnsiTheme="minorEastAsia" w:cs="华文楷体" w:hint="eastAsia"/>
                  <w:sz w:val="24"/>
                  <w:szCs w:val="24"/>
                </w:rPr>
                <w:t>46</w:t>
              </w:r>
            </w:ins>
          </w:p>
        </w:tc>
        <w:tc>
          <w:tcPr>
            <w:tcW w:w="1576" w:type="dxa"/>
          </w:tcPr>
          <w:p w:rsidR="00D8265E" w:rsidRDefault="00B754F7">
            <w:pPr>
              <w:pStyle w:val="ac"/>
              <w:spacing w:line="220" w:lineRule="atLeast"/>
              <w:ind w:firstLineChars="0" w:firstLine="0"/>
              <w:jc w:val="both"/>
              <w:rPr>
                <w:ins w:id="109" w:author="cp" w:date="2018-09-11T16:26:00Z"/>
                <w:rFonts w:asciiTheme="minorEastAsia" w:eastAsiaTheme="minorEastAsia" w:hAnsiTheme="minorEastAsia" w:cs="华文楷体"/>
                <w:sz w:val="24"/>
                <w:szCs w:val="24"/>
              </w:rPr>
            </w:pPr>
            <w:ins w:id="110" w:author="cp" w:date="2018-09-11T16:26:00Z">
              <w:r>
                <w:rPr>
                  <w:rFonts w:asciiTheme="minorEastAsia" w:eastAsiaTheme="minorEastAsia" w:hAnsiTheme="minorEastAsia" w:cs="华文楷体" w:hint="eastAsia"/>
                  <w:sz w:val="24"/>
                  <w:szCs w:val="24"/>
                </w:rPr>
                <w:t>24</w:t>
              </w:r>
            </w:ins>
          </w:p>
        </w:tc>
        <w:tc>
          <w:tcPr>
            <w:tcW w:w="2253" w:type="dxa"/>
          </w:tcPr>
          <w:p w:rsidR="00D8265E" w:rsidRDefault="00B754F7">
            <w:pPr>
              <w:pStyle w:val="ac"/>
              <w:spacing w:line="220" w:lineRule="atLeast"/>
              <w:ind w:firstLineChars="0" w:firstLine="0"/>
              <w:jc w:val="both"/>
              <w:rPr>
                <w:ins w:id="111" w:author="cp" w:date="2018-09-11T16:26:00Z"/>
                <w:rFonts w:asciiTheme="minorEastAsia" w:eastAsiaTheme="minorEastAsia" w:hAnsiTheme="minorEastAsia" w:cs="华文楷体"/>
                <w:sz w:val="24"/>
                <w:szCs w:val="24"/>
              </w:rPr>
            </w:pPr>
            <w:ins w:id="112" w:author="cp" w:date="2018-09-11T16:26:00Z">
              <w:r>
                <w:rPr>
                  <w:rFonts w:asciiTheme="minorEastAsia" w:eastAsiaTheme="minorEastAsia" w:hAnsiTheme="minorEastAsia" w:cs="华文楷体" w:hint="eastAsia"/>
                  <w:sz w:val="24"/>
                  <w:szCs w:val="24"/>
                </w:rPr>
                <w:t>186</w:t>
              </w:r>
            </w:ins>
          </w:p>
        </w:tc>
      </w:tr>
      <w:tr w:rsidR="00D8265E">
        <w:trPr>
          <w:jc w:val="center"/>
          <w:ins w:id="113" w:author="cp" w:date="2018-09-11T16:26:00Z"/>
        </w:trPr>
        <w:tc>
          <w:tcPr>
            <w:tcW w:w="1847" w:type="dxa"/>
            <w:vMerge/>
          </w:tcPr>
          <w:p w:rsidR="00D8265E" w:rsidRDefault="00D8265E">
            <w:pPr>
              <w:pStyle w:val="ac"/>
              <w:spacing w:line="220" w:lineRule="atLeast"/>
              <w:ind w:left="425" w:firstLineChars="0" w:firstLine="0"/>
              <w:jc w:val="both"/>
              <w:rPr>
                <w:ins w:id="114" w:author="cp" w:date="2018-09-11T16:26:00Z"/>
                <w:rFonts w:asciiTheme="minorEastAsia" w:eastAsiaTheme="minorEastAsia" w:hAnsiTheme="minorEastAsia" w:cs="华文楷体"/>
                <w:sz w:val="24"/>
                <w:szCs w:val="24"/>
              </w:rPr>
            </w:pPr>
          </w:p>
        </w:tc>
        <w:tc>
          <w:tcPr>
            <w:tcW w:w="1392" w:type="dxa"/>
            <w:vMerge/>
          </w:tcPr>
          <w:p w:rsidR="00D8265E" w:rsidRDefault="00D8265E">
            <w:pPr>
              <w:pStyle w:val="ac"/>
              <w:spacing w:line="220" w:lineRule="atLeast"/>
              <w:ind w:left="425" w:firstLineChars="0" w:firstLine="0"/>
              <w:jc w:val="both"/>
              <w:rPr>
                <w:ins w:id="115" w:author="cp" w:date="2018-09-11T16:26:00Z"/>
                <w:rFonts w:asciiTheme="minorEastAsia" w:eastAsiaTheme="minorEastAsia" w:hAnsiTheme="minorEastAsia" w:cs="华文楷体"/>
                <w:sz w:val="24"/>
                <w:szCs w:val="24"/>
              </w:rPr>
            </w:pPr>
          </w:p>
        </w:tc>
        <w:tc>
          <w:tcPr>
            <w:tcW w:w="804" w:type="dxa"/>
          </w:tcPr>
          <w:p w:rsidR="00D8265E" w:rsidRDefault="00B754F7">
            <w:pPr>
              <w:pStyle w:val="ac"/>
              <w:spacing w:line="220" w:lineRule="atLeast"/>
              <w:ind w:firstLineChars="0" w:firstLine="0"/>
              <w:rPr>
                <w:ins w:id="116" w:author="cp" w:date="2018-09-11T16:26:00Z"/>
                <w:rFonts w:asciiTheme="minorEastAsia" w:eastAsiaTheme="minorEastAsia" w:hAnsiTheme="minorEastAsia" w:cs="华文楷体"/>
                <w:sz w:val="24"/>
                <w:szCs w:val="24"/>
              </w:rPr>
            </w:pPr>
            <w:ins w:id="117" w:author="cp" w:date="2018-09-11T16:26:00Z">
              <w:r>
                <w:rPr>
                  <w:rFonts w:asciiTheme="minorEastAsia" w:eastAsiaTheme="minorEastAsia" w:hAnsiTheme="minorEastAsia" w:cs="华文楷体" w:hint="eastAsia"/>
                  <w:sz w:val="24"/>
                  <w:szCs w:val="24"/>
                </w:rPr>
                <w:t>64</w:t>
              </w:r>
            </w:ins>
          </w:p>
        </w:tc>
        <w:tc>
          <w:tcPr>
            <w:tcW w:w="1576" w:type="dxa"/>
          </w:tcPr>
          <w:p w:rsidR="00D8265E" w:rsidRDefault="00B754F7">
            <w:pPr>
              <w:pStyle w:val="ac"/>
              <w:spacing w:line="220" w:lineRule="atLeast"/>
              <w:ind w:firstLineChars="0" w:firstLine="0"/>
              <w:jc w:val="both"/>
              <w:rPr>
                <w:ins w:id="118" w:author="cp" w:date="2018-09-11T16:26:00Z"/>
                <w:rFonts w:asciiTheme="minorEastAsia" w:eastAsiaTheme="minorEastAsia" w:hAnsiTheme="minorEastAsia" w:cs="华文楷体"/>
                <w:sz w:val="24"/>
                <w:szCs w:val="24"/>
              </w:rPr>
            </w:pPr>
            <w:ins w:id="119" w:author="cp" w:date="2018-09-11T16:26:00Z">
              <w:r>
                <w:rPr>
                  <w:rFonts w:asciiTheme="minorEastAsia" w:eastAsiaTheme="minorEastAsia" w:hAnsiTheme="minorEastAsia" w:cs="华文楷体" w:hint="eastAsia"/>
                  <w:sz w:val="24"/>
                  <w:szCs w:val="24"/>
                </w:rPr>
                <w:t>15</w:t>
              </w:r>
            </w:ins>
          </w:p>
        </w:tc>
        <w:tc>
          <w:tcPr>
            <w:tcW w:w="2253" w:type="dxa"/>
          </w:tcPr>
          <w:p w:rsidR="00D8265E" w:rsidRDefault="00B754F7">
            <w:pPr>
              <w:pStyle w:val="ac"/>
              <w:spacing w:line="220" w:lineRule="atLeast"/>
              <w:ind w:firstLineChars="0" w:firstLine="0"/>
              <w:jc w:val="both"/>
              <w:rPr>
                <w:ins w:id="120" w:author="cp" w:date="2018-09-11T16:26:00Z"/>
                <w:rFonts w:asciiTheme="minorEastAsia" w:eastAsiaTheme="minorEastAsia" w:hAnsiTheme="minorEastAsia" w:cs="华文楷体"/>
                <w:sz w:val="24"/>
                <w:szCs w:val="24"/>
              </w:rPr>
            </w:pPr>
            <w:ins w:id="121" w:author="cp" w:date="2018-09-11T16:26:00Z">
              <w:r>
                <w:rPr>
                  <w:rFonts w:asciiTheme="minorEastAsia" w:eastAsiaTheme="minorEastAsia" w:hAnsiTheme="minorEastAsia" w:cs="华文楷体" w:hint="eastAsia"/>
                  <w:sz w:val="24"/>
                  <w:szCs w:val="24"/>
                </w:rPr>
                <w:t>267</w:t>
              </w:r>
            </w:ins>
          </w:p>
        </w:tc>
      </w:tr>
      <w:tr w:rsidR="00D8265E">
        <w:trPr>
          <w:jc w:val="center"/>
          <w:ins w:id="122" w:author="cp" w:date="2018-09-11T16:26:00Z"/>
        </w:trPr>
        <w:tc>
          <w:tcPr>
            <w:tcW w:w="1847" w:type="dxa"/>
            <w:vMerge/>
          </w:tcPr>
          <w:p w:rsidR="00D8265E" w:rsidRDefault="00D8265E">
            <w:pPr>
              <w:pStyle w:val="ac"/>
              <w:spacing w:line="220" w:lineRule="atLeast"/>
              <w:ind w:left="425" w:firstLineChars="0" w:firstLine="0"/>
              <w:jc w:val="both"/>
              <w:rPr>
                <w:ins w:id="123" w:author="cp" w:date="2018-09-11T16:26:00Z"/>
                <w:rFonts w:asciiTheme="minorEastAsia" w:eastAsiaTheme="minorEastAsia" w:hAnsiTheme="minorEastAsia" w:cs="华文楷体"/>
                <w:sz w:val="24"/>
                <w:szCs w:val="24"/>
              </w:rPr>
            </w:pPr>
          </w:p>
        </w:tc>
        <w:tc>
          <w:tcPr>
            <w:tcW w:w="1392" w:type="dxa"/>
            <w:vMerge w:val="restart"/>
          </w:tcPr>
          <w:p w:rsidR="00D8265E" w:rsidRDefault="00B754F7">
            <w:pPr>
              <w:pStyle w:val="ac"/>
              <w:spacing w:line="220" w:lineRule="atLeast"/>
              <w:ind w:firstLineChars="0" w:firstLine="0"/>
              <w:jc w:val="both"/>
              <w:rPr>
                <w:ins w:id="124" w:author="cp" w:date="2018-09-11T16:26:00Z"/>
                <w:rFonts w:asciiTheme="minorEastAsia" w:eastAsiaTheme="minorEastAsia" w:hAnsiTheme="minorEastAsia" w:cs="华文楷体"/>
                <w:sz w:val="24"/>
                <w:szCs w:val="24"/>
              </w:rPr>
            </w:pPr>
            <w:ins w:id="125" w:author="cp" w:date="2018-09-11T16:26:00Z">
              <w:r>
                <w:rPr>
                  <w:rFonts w:asciiTheme="minorEastAsia" w:eastAsiaTheme="minorEastAsia" w:hAnsiTheme="minorEastAsia" w:cs="华文楷体" w:hint="eastAsia"/>
                  <w:sz w:val="24"/>
                  <w:szCs w:val="24"/>
                </w:rPr>
                <w:t>720x720 YUV420SP</w:t>
              </w:r>
            </w:ins>
          </w:p>
        </w:tc>
        <w:tc>
          <w:tcPr>
            <w:tcW w:w="804" w:type="dxa"/>
          </w:tcPr>
          <w:p w:rsidR="00D8265E" w:rsidRDefault="00B754F7">
            <w:pPr>
              <w:pStyle w:val="ac"/>
              <w:spacing w:line="220" w:lineRule="atLeast"/>
              <w:ind w:firstLineChars="0" w:firstLine="0"/>
              <w:rPr>
                <w:ins w:id="126" w:author="cp" w:date="2018-09-11T16:26:00Z"/>
                <w:rFonts w:asciiTheme="minorEastAsia" w:eastAsiaTheme="minorEastAsia" w:hAnsiTheme="minorEastAsia" w:cs="华文楷体"/>
                <w:sz w:val="24"/>
                <w:szCs w:val="24"/>
              </w:rPr>
            </w:pPr>
            <w:ins w:id="127" w:author="cp" w:date="2018-09-11T16:26:00Z">
              <w:r>
                <w:rPr>
                  <w:rFonts w:asciiTheme="minorEastAsia" w:eastAsiaTheme="minorEastAsia" w:hAnsiTheme="minorEastAsia" w:cs="华文楷体" w:hint="eastAsia"/>
                  <w:sz w:val="24"/>
                  <w:szCs w:val="24"/>
                </w:rPr>
                <w:t>60</w:t>
              </w:r>
            </w:ins>
          </w:p>
        </w:tc>
        <w:tc>
          <w:tcPr>
            <w:tcW w:w="1576" w:type="dxa"/>
          </w:tcPr>
          <w:p w:rsidR="00D8265E" w:rsidRDefault="00B754F7">
            <w:pPr>
              <w:pStyle w:val="ac"/>
              <w:spacing w:line="220" w:lineRule="atLeast"/>
              <w:ind w:firstLineChars="0" w:firstLine="0"/>
              <w:jc w:val="both"/>
              <w:rPr>
                <w:ins w:id="128" w:author="cp" w:date="2018-09-11T16:26:00Z"/>
                <w:rFonts w:asciiTheme="minorEastAsia" w:eastAsiaTheme="minorEastAsia" w:hAnsiTheme="minorEastAsia" w:cs="华文楷体"/>
                <w:sz w:val="24"/>
                <w:szCs w:val="24"/>
              </w:rPr>
            </w:pPr>
            <w:ins w:id="129" w:author="cp" w:date="2018-09-11T16:26:00Z">
              <w:r>
                <w:rPr>
                  <w:rFonts w:asciiTheme="minorEastAsia" w:eastAsiaTheme="minorEastAsia" w:hAnsiTheme="minorEastAsia" w:cs="华文楷体" w:hint="eastAsia"/>
                  <w:sz w:val="24"/>
                  <w:szCs w:val="24"/>
                </w:rPr>
                <w:t>30</w:t>
              </w:r>
            </w:ins>
          </w:p>
        </w:tc>
        <w:tc>
          <w:tcPr>
            <w:tcW w:w="2253" w:type="dxa"/>
          </w:tcPr>
          <w:p w:rsidR="00D8265E" w:rsidRDefault="00B754F7">
            <w:pPr>
              <w:pStyle w:val="ac"/>
              <w:spacing w:line="220" w:lineRule="atLeast"/>
              <w:ind w:firstLineChars="0" w:firstLine="0"/>
              <w:jc w:val="both"/>
              <w:rPr>
                <w:ins w:id="130" w:author="cp" w:date="2018-09-11T16:26:00Z"/>
                <w:rFonts w:asciiTheme="minorEastAsia" w:eastAsiaTheme="minorEastAsia" w:hAnsiTheme="minorEastAsia" w:cs="华文楷体"/>
                <w:sz w:val="24"/>
                <w:szCs w:val="24"/>
              </w:rPr>
            </w:pPr>
            <w:ins w:id="131" w:author="cp" w:date="2018-09-11T16:26:00Z">
              <w:r>
                <w:rPr>
                  <w:rFonts w:asciiTheme="minorEastAsia" w:eastAsiaTheme="minorEastAsia" w:hAnsiTheme="minorEastAsia" w:cs="华文楷体" w:hint="eastAsia"/>
                  <w:sz w:val="24"/>
                  <w:szCs w:val="24"/>
                </w:rPr>
                <w:t>148</w:t>
              </w:r>
            </w:ins>
          </w:p>
        </w:tc>
      </w:tr>
      <w:tr w:rsidR="00D8265E">
        <w:trPr>
          <w:jc w:val="center"/>
          <w:ins w:id="132" w:author="cp" w:date="2018-09-11T16:26:00Z"/>
        </w:trPr>
        <w:tc>
          <w:tcPr>
            <w:tcW w:w="1847" w:type="dxa"/>
            <w:vMerge/>
          </w:tcPr>
          <w:p w:rsidR="00D8265E" w:rsidRDefault="00D8265E">
            <w:pPr>
              <w:pStyle w:val="ac"/>
              <w:spacing w:line="220" w:lineRule="atLeast"/>
              <w:ind w:left="425" w:firstLineChars="0" w:firstLine="0"/>
              <w:jc w:val="both"/>
              <w:rPr>
                <w:ins w:id="133" w:author="cp" w:date="2018-09-11T16:26:00Z"/>
                <w:rFonts w:asciiTheme="minorEastAsia" w:eastAsiaTheme="minorEastAsia" w:hAnsiTheme="minorEastAsia" w:cs="华文楷体"/>
                <w:sz w:val="24"/>
                <w:szCs w:val="24"/>
              </w:rPr>
            </w:pPr>
          </w:p>
        </w:tc>
        <w:tc>
          <w:tcPr>
            <w:tcW w:w="1392" w:type="dxa"/>
            <w:vMerge/>
          </w:tcPr>
          <w:p w:rsidR="00D8265E" w:rsidRDefault="00D8265E">
            <w:pPr>
              <w:pStyle w:val="ac"/>
              <w:spacing w:line="220" w:lineRule="atLeast"/>
              <w:ind w:left="425" w:firstLineChars="0" w:firstLine="0"/>
              <w:jc w:val="both"/>
              <w:rPr>
                <w:ins w:id="134" w:author="cp" w:date="2018-09-11T16:26:00Z"/>
                <w:rFonts w:asciiTheme="minorEastAsia" w:eastAsiaTheme="minorEastAsia" w:hAnsiTheme="minorEastAsia" w:cs="华文楷体"/>
                <w:sz w:val="24"/>
                <w:szCs w:val="24"/>
              </w:rPr>
            </w:pPr>
          </w:p>
        </w:tc>
        <w:tc>
          <w:tcPr>
            <w:tcW w:w="804" w:type="dxa"/>
          </w:tcPr>
          <w:p w:rsidR="00D8265E" w:rsidRDefault="00B754F7">
            <w:pPr>
              <w:pStyle w:val="ac"/>
              <w:spacing w:line="220" w:lineRule="atLeast"/>
              <w:ind w:firstLineChars="0" w:firstLine="0"/>
              <w:rPr>
                <w:ins w:id="135" w:author="cp" w:date="2018-09-11T16:26:00Z"/>
                <w:rFonts w:asciiTheme="minorEastAsia" w:eastAsiaTheme="minorEastAsia" w:hAnsiTheme="minorEastAsia" w:cs="华文楷体"/>
                <w:sz w:val="24"/>
                <w:szCs w:val="24"/>
              </w:rPr>
            </w:pPr>
            <w:ins w:id="136" w:author="cp" w:date="2018-09-11T16:26:00Z">
              <w:r>
                <w:rPr>
                  <w:rFonts w:asciiTheme="minorEastAsia" w:eastAsiaTheme="minorEastAsia" w:hAnsiTheme="minorEastAsia" w:cs="华文楷体" w:hint="eastAsia"/>
                  <w:sz w:val="24"/>
                  <w:szCs w:val="24"/>
                </w:rPr>
                <w:t>64</w:t>
              </w:r>
            </w:ins>
          </w:p>
        </w:tc>
        <w:tc>
          <w:tcPr>
            <w:tcW w:w="1576" w:type="dxa"/>
          </w:tcPr>
          <w:p w:rsidR="00D8265E" w:rsidRDefault="00B754F7">
            <w:pPr>
              <w:pStyle w:val="ac"/>
              <w:spacing w:line="220" w:lineRule="atLeast"/>
              <w:ind w:firstLineChars="0" w:firstLine="0"/>
              <w:jc w:val="both"/>
              <w:rPr>
                <w:ins w:id="137" w:author="cp" w:date="2018-09-11T16:26:00Z"/>
                <w:rFonts w:asciiTheme="minorEastAsia" w:eastAsiaTheme="minorEastAsia" w:hAnsiTheme="minorEastAsia" w:cs="华文楷体"/>
                <w:sz w:val="24"/>
                <w:szCs w:val="24"/>
              </w:rPr>
            </w:pPr>
            <w:ins w:id="138" w:author="cp" w:date="2018-09-11T16:26:00Z">
              <w:r>
                <w:rPr>
                  <w:rFonts w:asciiTheme="minorEastAsia" w:eastAsiaTheme="minorEastAsia" w:hAnsiTheme="minorEastAsia" w:cs="华文楷体" w:hint="eastAsia"/>
                  <w:sz w:val="24"/>
                  <w:szCs w:val="24"/>
                </w:rPr>
                <w:t>24</w:t>
              </w:r>
            </w:ins>
          </w:p>
        </w:tc>
        <w:tc>
          <w:tcPr>
            <w:tcW w:w="2253" w:type="dxa"/>
          </w:tcPr>
          <w:p w:rsidR="00D8265E" w:rsidRDefault="00B754F7">
            <w:pPr>
              <w:pStyle w:val="ac"/>
              <w:spacing w:line="220" w:lineRule="atLeast"/>
              <w:ind w:firstLineChars="0" w:firstLine="0"/>
              <w:jc w:val="both"/>
              <w:rPr>
                <w:ins w:id="139" w:author="cp" w:date="2018-09-11T16:26:00Z"/>
                <w:rFonts w:asciiTheme="minorEastAsia" w:eastAsiaTheme="minorEastAsia" w:hAnsiTheme="minorEastAsia" w:cs="华文楷体"/>
                <w:sz w:val="24"/>
                <w:szCs w:val="24"/>
              </w:rPr>
            </w:pPr>
            <w:ins w:id="140" w:author="cp" w:date="2018-09-11T16:26:00Z">
              <w:r>
                <w:rPr>
                  <w:rFonts w:asciiTheme="minorEastAsia" w:eastAsiaTheme="minorEastAsia" w:hAnsiTheme="minorEastAsia" w:cs="华文楷体" w:hint="eastAsia"/>
                  <w:sz w:val="24"/>
                  <w:szCs w:val="24"/>
                </w:rPr>
                <w:t>169</w:t>
              </w:r>
            </w:ins>
          </w:p>
        </w:tc>
      </w:tr>
      <w:tr w:rsidR="00D8265E">
        <w:trPr>
          <w:jc w:val="center"/>
          <w:ins w:id="141" w:author="cp" w:date="2018-09-11T16:26:00Z"/>
        </w:trPr>
        <w:tc>
          <w:tcPr>
            <w:tcW w:w="1847" w:type="dxa"/>
            <w:vMerge w:val="restart"/>
          </w:tcPr>
          <w:p w:rsidR="00D8265E" w:rsidRDefault="00B754F7">
            <w:pPr>
              <w:pStyle w:val="ac"/>
              <w:spacing w:line="220" w:lineRule="atLeast"/>
              <w:ind w:firstLineChars="0" w:firstLine="0"/>
              <w:jc w:val="both"/>
              <w:rPr>
                <w:ins w:id="142" w:author="cp" w:date="2018-09-11T16:26:00Z"/>
                <w:rFonts w:asciiTheme="minorEastAsia" w:eastAsiaTheme="minorEastAsia" w:hAnsiTheme="minorEastAsia" w:cs="华文楷体"/>
                <w:sz w:val="24"/>
                <w:szCs w:val="24"/>
              </w:rPr>
            </w:pPr>
            <w:ins w:id="143" w:author="cp" w:date="2018-09-11T16:26:00Z">
              <w:r>
                <w:rPr>
                  <w:rFonts w:asciiTheme="minorEastAsia" w:eastAsiaTheme="minorEastAsia" w:hAnsiTheme="minorEastAsia" w:cs="华文楷体" w:hint="eastAsia"/>
                  <w:sz w:val="24"/>
                  <w:szCs w:val="24"/>
                </w:rPr>
                <w:t>H265</w:t>
              </w:r>
            </w:ins>
          </w:p>
          <w:p w:rsidR="00D8265E" w:rsidRDefault="00B754F7">
            <w:pPr>
              <w:pStyle w:val="ac"/>
              <w:spacing w:line="220" w:lineRule="atLeast"/>
              <w:ind w:firstLineChars="0" w:firstLine="0"/>
              <w:jc w:val="both"/>
              <w:rPr>
                <w:ins w:id="144" w:author="cp" w:date="2018-09-11T16:26:00Z"/>
                <w:rFonts w:asciiTheme="minorEastAsia" w:eastAsiaTheme="minorEastAsia" w:hAnsiTheme="minorEastAsia" w:cs="华文楷体"/>
                <w:sz w:val="24"/>
                <w:szCs w:val="24"/>
              </w:rPr>
            </w:pPr>
            <w:ins w:id="145" w:author="cp" w:date="2018-09-11T16:26:00Z">
              <w:r>
                <w:rPr>
                  <w:rFonts w:asciiTheme="minorEastAsia" w:eastAsiaTheme="minorEastAsia" w:hAnsiTheme="minorEastAsia" w:cs="华文楷体" w:hint="eastAsia"/>
                  <w:sz w:val="24"/>
                  <w:szCs w:val="24"/>
                </w:rPr>
                <w:t>1920X1080</w:t>
              </w:r>
            </w:ins>
          </w:p>
        </w:tc>
        <w:tc>
          <w:tcPr>
            <w:tcW w:w="1392" w:type="dxa"/>
            <w:vMerge w:val="restart"/>
          </w:tcPr>
          <w:p w:rsidR="00D8265E" w:rsidRDefault="00B754F7">
            <w:pPr>
              <w:pStyle w:val="ac"/>
              <w:spacing w:line="220" w:lineRule="atLeast"/>
              <w:ind w:firstLineChars="0" w:firstLine="0"/>
              <w:jc w:val="both"/>
              <w:rPr>
                <w:ins w:id="146" w:author="cp" w:date="2018-09-11T16:26:00Z"/>
                <w:rFonts w:asciiTheme="minorEastAsia" w:eastAsiaTheme="minorEastAsia" w:hAnsiTheme="minorEastAsia" w:cs="华文楷体"/>
                <w:sz w:val="24"/>
                <w:szCs w:val="24"/>
              </w:rPr>
            </w:pPr>
            <w:ins w:id="147" w:author="cp" w:date="2018-09-11T16:26:00Z">
              <w:r>
                <w:rPr>
                  <w:rFonts w:asciiTheme="minorEastAsia" w:eastAsiaTheme="minorEastAsia" w:hAnsiTheme="minorEastAsia" w:cs="华文楷体" w:hint="eastAsia"/>
                  <w:sz w:val="24"/>
                  <w:szCs w:val="24"/>
                </w:rPr>
                <w:t>1920x1080</w:t>
              </w:r>
            </w:ins>
          </w:p>
          <w:p w:rsidR="00D8265E" w:rsidRDefault="00B754F7">
            <w:pPr>
              <w:pStyle w:val="ac"/>
              <w:spacing w:line="220" w:lineRule="atLeast"/>
              <w:ind w:firstLineChars="0" w:firstLine="0"/>
              <w:jc w:val="both"/>
              <w:rPr>
                <w:ins w:id="148" w:author="cp" w:date="2018-09-11T16:26:00Z"/>
                <w:rFonts w:asciiTheme="minorEastAsia" w:eastAsiaTheme="minorEastAsia" w:hAnsiTheme="minorEastAsia" w:cs="华文楷体"/>
                <w:sz w:val="24"/>
                <w:szCs w:val="24"/>
              </w:rPr>
            </w:pPr>
            <w:ins w:id="149" w:author="cp" w:date="2018-09-11T16:26:00Z">
              <w:r>
                <w:rPr>
                  <w:rFonts w:asciiTheme="minorEastAsia" w:eastAsiaTheme="minorEastAsia" w:hAnsiTheme="minorEastAsia" w:cs="华文楷体" w:hint="eastAsia"/>
                  <w:sz w:val="24"/>
                  <w:szCs w:val="24"/>
                </w:rPr>
                <w:t>YUV420SP</w:t>
              </w:r>
            </w:ins>
          </w:p>
        </w:tc>
        <w:tc>
          <w:tcPr>
            <w:tcW w:w="804" w:type="dxa"/>
          </w:tcPr>
          <w:p w:rsidR="00D8265E" w:rsidRDefault="00B754F7">
            <w:pPr>
              <w:pStyle w:val="ac"/>
              <w:spacing w:line="220" w:lineRule="atLeast"/>
              <w:ind w:firstLineChars="0" w:firstLine="0"/>
              <w:rPr>
                <w:ins w:id="150" w:author="cp" w:date="2018-09-11T16:26:00Z"/>
                <w:rFonts w:asciiTheme="minorEastAsia" w:eastAsiaTheme="minorEastAsia" w:hAnsiTheme="minorEastAsia" w:cs="华文楷体"/>
                <w:sz w:val="24"/>
                <w:szCs w:val="24"/>
              </w:rPr>
            </w:pPr>
            <w:ins w:id="151" w:author="cp" w:date="2018-09-11T16:26:00Z">
              <w:r>
                <w:rPr>
                  <w:rFonts w:asciiTheme="minorEastAsia" w:eastAsiaTheme="minorEastAsia" w:hAnsiTheme="minorEastAsia" w:cs="华文楷体" w:hint="eastAsia"/>
                  <w:sz w:val="24"/>
                  <w:szCs w:val="24"/>
                </w:rPr>
                <w:t>16</w:t>
              </w:r>
            </w:ins>
          </w:p>
        </w:tc>
        <w:tc>
          <w:tcPr>
            <w:tcW w:w="1576" w:type="dxa"/>
          </w:tcPr>
          <w:p w:rsidR="00D8265E" w:rsidRDefault="00B754F7">
            <w:pPr>
              <w:pStyle w:val="ac"/>
              <w:spacing w:line="220" w:lineRule="atLeast"/>
              <w:ind w:firstLineChars="0" w:firstLine="0"/>
              <w:jc w:val="both"/>
              <w:rPr>
                <w:ins w:id="152" w:author="cp" w:date="2018-09-11T16:26:00Z"/>
                <w:rFonts w:asciiTheme="minorEastAsia" w:eastAsiaTheme="minorEastAsia" w:hAnsiTheme="minorEastAsia" w:cs="华文楷体"/>
                <w:sz w:val="24"/>
                <w:szCs w:val="24"/>
              </w:rPr>
            </w:pPr>
            <w:ins w:id="153" w:author="cp" w:date="2018-09-11T16:26:00Z">
              <w:r>
                <w:rPr>
                  <w:rFonts w:asciiTheme="minorEastAsia" w:eastAsiaTheme="minorEastAsia" w:hAnsiTheme="minorEastAsia" w:cs="华文楷体" w:hint="eastAsia"/>
                  <w:sz w:val="24"/>
                  <w:szCs w:val="24"/>
                </w:rPr>
                <w:t>30</w:t>
              </w:r>
            </w:ins>
          </w:p>
        </w:tc>
        <w:tc>
          <w:tcPr>
            <w:tcW w:w="2253" w:type="dxa"/>
          </w:tcPr>
          <w:p w:rsidR="00D8265E" w:rsidRDefault="00B754F7">
            <w:pPr>
              <w:pStyle w:val="ac"/>
              <w:spacing w:line="220" w:lineRule="atLeast"/>
              <w:ind w:firstLineChars="0" w:firstLine="0"/>
              <w:jc w:val="both"/>
              <w:rPr>
                <w:ins w:id="154" w:author="cp" w:date="2018-09-11T16:26:00Z"/>
                <w:rFonts w:asciiTheme="minorEastAsia" w:eastAsiaTheme="minorEastAsia" w:hAnsiTheme="minorEastAsia" w:cs="华文楷体"/>
                <w:sz w:val="24"/>
                <w:szCs w:val="24"/>
              </w:rPr>
            </w:pPr>
            <w:ins w:id="155" w:author="cp" w:date="2018-09-11T16:26:00Z">
              <w:r>
                <w:rPr>
                  <w:rFonts w:asciiTheme="minorEastAsia" w:eastAsiaTheme="minorEastAsia" w:hAnsiTheme="minorEastAsia" w:cs="华文楷体" w:hint="eastAsia"/>
                  <w:sz w:val="24"/>
                  <w:szCs w:val="24"/>
                </w:rPr>
                <w:t>130</w:t>
              </w:r>
            </w:ins>
          </w:p>
        </w:tc>
      </w:tr>
      <w:tr w:rsidR="00D8265E">
        <w:trPr>
          <w:jc w:val="center"/>
          <w:ins w:id="156" w:author="cp" w:date="2018-09-11T16:26:00Z"/>
        </w:trPr>
        <w:tc>
          <w:tcPr>
            <w:tcW w:w="1847" w:type="dxa"/>
            <w:vMerge/>
          </w:tcPr>
          <w:p w:rsidR="00D8265E" w:rsidRDefault="00D8265E">
            <w:pPr>
              <w:pStyle w:val="ac"/>
              <w:spacing w:line="220" w:lineRule="atLeast"/>
              <w:ind w:left="425" w:firstLineChars="0" w:firstLine="0"/>
              <w:jc w:val="both"/>
              <w:rPr>
                <w:ins w:id="157" w:author="cp" w:date="2018-09-11T16:26:00Z"/>
                <w:rFonts w:asciiTheme="minorEastAsia" w:eastAsiaTheme="minorEastAsia" w:hAnsiTheme="minorEastAsia" w:cs="华文楷体"/>
                <w:sz w:val="24"/>
                <w:szCs w:val="24"/>
              </w:rPr>
            </w:pPr>
          </w:p>
        </w:tc>
        <w:tc>
          <w:tcPr>
            <w:tcW w:w="1392" w:type="dxa"/>
            <w:vMerge/>
          </w:tcPr>
          <w:p w:rsidR="00D8265E" w:rsidRDefault="00D8265E">
            <w:pPr>
              <w:pStyle w:val="ac"/>
              <w:spacing w:line="220" w:lineRule="atLeast"/>
              <w:ind w:left="425" w:firstLineChars="0" w:firstLine="0"/>
              <w:jc w:val="both"/>
              <w:rPr>
                <w:ins w:id="158" w:author="cp" w:date="2018-09-11T16:26:00Z"/>
                <w:rFonts w:asciiTheme="minorEastAsia" w:eastAsiaTheme="minorEastAsia" w:hAnsiTheme="minorEastAsia" w:cs="华文楷体"/>
                <w:sz w:val="24"/>
                <w:szCs w:val="24"/>
              </w:rPr>
            </w:pPr>
          </w:p>
        </w:tc>
        <w:tc>
          <w:tcPr>
            <w:tcW w:w="804" w:type="dxa"/>
          </w:tcPr>
          <w:p w:rsidR="00D8265E" w:rsidRDefault="00B754F7">
            <w:pPr>
              <w:pStyle w:val="ac"/>
              <w:spacing w:line="220" w:lineRule="atLeast"/>
              <w:ind w:firstLineChars="0" w:firstLine="0"/>
              <w:rPr>
                <w:ins w:id="159" w:author="cp" w:date="2018-09-11T16:26:00Z"/>
                <w:rFonts w:asciiTheme="minorEastAsia" w:eastAsiaTheme="minorEastAsia" w:hAnsiTheme="minorEastAsia" w:cs="华文楷体"/>
                <w:sz w:val="24"/>
                <w:szCs w:val="24"/>
              </w:rPr>
            </w:pPr>
            <w:ins w:id="160" w:author="cp" w:date="2018-09-11T16:26:00Z">
              <w:r>
                <w:rPr>
                  <w:rFonts w:asciiTheme="minorEastAsia" w:eastAsiaTheme="minorEastAsia" w:hAnsiTheme="minorEastAsia" w:cs="华文楷体" w:hint="eastAsia"/>
                  <w:sz w:val="24"/>
                  <w:szCs w:val="24"/>
                </w:rPr>
                <w:t>20</w:t>
              </w:r>
            </w:ins>
          </w:p>
        </w:tc>
        <w:tc>
          <w:tcPr>
            <w:tcW w:w="1576" w:type="dxa"/>
          </w:tcPr>
          <w:p w:rsidR="00D8265E" w:rsidRDefault="00B754F7">
            <w:pPr>
              <w:pStyle w:val="ac"/>
              <w:spacing w:line="220" w:lineRule="atLeast"/>
              <w:ind w:firstLineChars="0" w:firstLine="0"/>
              <w:jc w:val="both"/>
              <w:rPr>
                <w:ins w:id="161" w:author="cp" w:date="2018-09-11T16:26:00Z"/>
                <w:rFonts w:asciiTheme="minorEastAsia" w:eastAsiaTheme="minorEastAsia" w:hAnsiTheme="minorEastAsia" w:cs="华文楷体"/>
                <w:sz w:val="24"/>
                <w:szCs w:val="24"/>
              </w:rPr>
            </w:pPr>
            <w:ins w:id="162" w:author="cp" w:date="2018-09-11T16:26:00Z">
              <w:r>
                <w:rPr>
                  <w:rFonts w:asciiTheme="minorEastAsia" w:eastAsiaTheme="minorEastAsia" w:hAnsiTheme="minorEastAsia" w:cs="华文楷体" w:hint="eastAsia"/>
                  <w:sz w:val="24"/>
                  <w:szCs w:val="24"/>
                </w:rPr>
                <w:t>24</w:t>
              </w:r>
            </w:ins>
          </w:p>
        </w:tc>
        <w:tc>
          <w:tcPr>
            <w:tcW w:w="2253" w:type="dxa"/>
          </w:tcPr>
          <w:p w:rsidR="00D8265E" w:rsidRDefault="00B754F7">
            <w:pPr>
              <w:pStyle w:val="ac"/>
              <w:spacing w:line="220" w:lineRule="atLeast"/>
              <w:ind w:firstLineChars="0" w:firstLine="0"/>
              <w:jc w:val="both"/>
              <w:rPr>
                <w:ins w:id="163" w:author="cp" w:date="2018-09-11T16:26:00Z"/>
                <w:rFonts w:asciiTheme="minorEastAsia" w:eastAsiaTheme="minorEastAsia" w:hAnsiTheme="minorEastAsia" w:cs="华文楷体"/>
                <w:sz w:val="24"/>
                <w:szCs w:val="24"/>
              </w:rPr>
            </w:pPr>
            <w:ins w:id="164" w:author="cp" w:date="2018-09-11T16:26:00Z">
              <w:r>
                <w:rPr>
                  <w:rFonts w:asciiTheme="minorEastAsia" w:eastAsiaTheme="minorEastAsia" w:hAnsiTheme="minorEastAsia" w:cs="华文楷体" w:hint="eastAsia"/>
                  <w:sz w:val="24"/>
                  <w:szCs w:val="24"/>
                </w:rPr>
                <w:t>182</w:t>
              </w:r>
            </w:ins>
          </w:p>
        </w:tc>
      </w:tr>
      <w:tr w:rsidR="00D8265E">
        <w:trPr>
          <w:jc w:val="center"/>
          <w:ins w:id="165" w:author="cp" w:date="2018-09-11T16:26:00Z"/>
        </w:trPr>
        <w:tc>
          <w:tcPr>
            <w:tcW w:w="1847" w:type="dxa"/>
            <w:vMerge/>
          </w:tcPr>
          <w:p w:rsidR="00D8265E" w:rsidRDefault="00D8265E">
            <w:pPr>
              <w:pStyle w:val="ac"/>
              <w:spacing w:line="220" w:lineRule="atLeast"/>
              <w:ind w:left="425" w:firstLineChars="0" w:firstLine="0"/>
              <w:jc w:val="both"/>
              <w:rPr>
                <w:ins w:id="166" w:author="cp" w:date="2018-09-11T16:26:00Z"/>
                <w:rFonts w:asciiTheme="minorEastAsia" w:eastAsiaTheme="minorEastAsia" w:hAnsiTheme="minorEastAsia" w:cs="华文楷体"/>
                <w:sz w:val="24"/>
                <w:szCs w:val="24"/>
              </w:rPr>
            </w:pPr>
          </w:p>
        </w:tc>
        <w:tc>
          <w:tcPr>
            <w:tcW w:w="1392" w:type="dxa"/>
            <w:vMerge/>
          </w:tcPr>
          <w:p w:rsidR="00D8265E" w:rsidRDefault="00D8265E">
            <w:pPr>
              <w:pStyle w:val="ac"/>
              <w:spacing w:line="220" w:lineRule="atLeast"/>
              <w:ind w:left="425" w:firstLineChars="0" w:firstLine="0"/>
              <w:jc w:val="both"/>
              <w:rPr>
                <w:ins w:id="167" w:author="cp" w:date="2018-09-11T16:26:00Z"/>
                <w:rFonts w:asciiTheme="minorEastAsia" w:eastAsiaTheme="minorEastAsia" w:hAnsiTheme="minorEastAsia" w:cs="华文楷体"/>
                <w:sz w:val="24"/>
                <w:szCs w:val="24"/>
              </w:rPr>
            </w:pPr>
          </w:p>
        </w:tc>
        <w:tc>
          <w:tcPr>
            <w:tcW w:w="804" w:type="dxa"/>
          </w:tcPr>
          <w:p w:rsidR="00D8265E" w:rsidRDefault="00B754F7">
            <w:pPr>
              <w:pStyle w:val="ac"/>
              <w:spacing w:line="220" w:lineRule="atLeast"/>
              <w:ind w:firstLineChars="0" w:firstLine="0"/>
              <w:rPr>
                <w:ins w:id="168" w:author="cp" w:date="2018-09-11T16:26:00Z"/>
                <w:rFonts w:asciiTheme="minorEastAsia" w:eastAsiaTheme="minorEastAsia" w:hAnsiTheme="minorEastAsia" w:cs="华文楷体"/>
                <w:sz w:val="24"/>
                <w:szCs w:val="24"/>
              </w:rPr>
            </w:pPr>
            <w:ins w:id="169" w:author="cp" w:date="2018-09-11T16:26:00Z">
              <w:r>
                <w:rPr>
                  <w:rFonts w:asciiTheme="minorEastAsia" w:eastAsiaTheme="minorEastAsia" w:hAnsiTheme="minorEastAsia" w:cs="华文楷体" w:hint="eastAsia"/>
                  <w:sz w:val="24"/>
                  <w:szCs w:val="24"/>
                </w:rPr>
                <w:t>32</w:t>
              </w:r>
            </w:ins>
          </w:p>
        </w:tc>
        <w:tc>
          <w:tcPr>
            <w:tcW w:w="1576" w:type="dxa"/>
          </w:tcPr>
          <w:p w:rsidR="00D8265E" w:rsidRDefault="00B754F7">
            <w:pPr>
              <w:pStyle w:val="ac"/>
              <w:spacing w:line="220" w:lineRule="atLeast"/>
              <w:ind w:firstLineChars="0" w:firstLine="0"/>
              <w:jc w:val="both"/>
              <w:rPr>
                <w:ins w:id="170" w:author="cp" w:date="2018-09-11T16:26:00Z"/>
                <w:rFonts w:asciiTheme="minorEastAsia" w:eastAsiaTheme="minorEastAsia" w:hAnsiTheme="minorEastAsia" w:cs="华文楷体"/>
                <w:sz w:val="24"/>
                <w:szCs w:val="24"/>
              </w:rPr>
            </w:pPr>
            <w:ins w:id="171" w:author="cp" w:date="2018-09-11T16:26:00Z">
              <w:r>
                <w:rPr>
                  <w:rFonts w:asciiTheme="minorEastAsia" w:eastAsiaTheme="minorEastAsia" w:hAnsiTheme="minorEastAsia" w:cs="华文楷体" w:hint="eastAsia"/>
                  <w:sz w:val="24"/>
                  <w:szCs w:val="24"/>
                </w:rPr>
                <w:t>15</w:t>
              </w:r>
            </w:ins>
          </w:p>
        </w:tc>
        <w:tc>
          <w:tcPr>
            <w:tcW w:w="2253" w:type="dxa"/>
          </w:tcPr>
          <w:p w:rsidR="00D8265E" w:rsidRDefault="00B754F7">
            <w:pPr>
              <w:pStyle w:val="ac"/>
              <w:spacing w:line="220" w:lineRule="atLeast"/>
              <w:ind w:firstLineChars="0" w:firstLine="0"/>
              <w:jc w:val="both"/>
              <w:rPr>
                <w:ins w:id="172" w:author="cp" w:date="2018-09-11T16:26:00Z"/>
                <w:rFonts w:asciiTheme="minorEastAsia" w:eastAsiaTheme="minorEastAsia" w:hAnsiTheme="minorEastAsia" w:cs="华文楷体"/>
                <w:sz w:val="24"/>
                <w:szCs w:val="24"/>
              </w:rPr>
            </w:pPr>
            <w:ins w:id="173" w:author="cp" w:date="2018-09-11T16:26:00Z">
              <w:r>
                <w:rPr>
                  <w:rFonts w:asciiTheme="minorEastAsia" w:eastAsiaTheme="minorEastAsia" w:hAnsiTheme="minorEastAsia" w:cs="华文楷体" w:hint="eastAsia"/>
                  <w:sz w:val="24"/>
                  <w:szCs w:val="24"/>
                </w:rPr>
                <w:t>244</w:t>
              </w:r>
            </w:ins>
          </w:p>
        </w:tc>
      </w:tr>
      <w:tr w:rsidR="00D8265E">
        <w:trPr>
          <w:jc w:val="center"/>
          <w:ins w:id="174" w:author="cp" w:date="2018-09-11T16:26:00Z"/>
        </w:trPr>
        <w:tc>
          <w:tcPr>
            <w:tcW w:w="1847" w:type="dxa"/>
            <w:vMerge/>
          </w:tcPr>
          <w:p w:rsidR="00D8265E" w:rsidRDefault="00D8265E">
            <w:pPr>
              <w:pStyle w:val="ac"/>
              <w:spacing w:line="220" w:lineRule="atLeast"/>
              <w:ind w:left="425" w:firstLineChars="0" w:firstLine="0"/>
              <w:jc w:val="both"/>
              <w:rPr>
                <w:ins w:id="175" w:author="cp" w:date="2018-09-11T16:26:00Z"/>
                <w:rFonts w:asciiTheme="minorEastAsia" w:eastAsiaTheme="minorEastAsia" w:hAnsiTheme="minorEastAsia" w:cs="华文楷体"/>
                <w:sz w:val="24"/>
                <w:szCs w:val="24"/>
              </w:rPr>
            </w:pPr>
          </w:p>
        </w:tc>
        <w:tc>
          <w:tcPr>
            <w:tcW w:w="1392" w:type="dxa"/>
            <w:vMerge w:val="restart"/>
          </w:tcPr>
          <w:p w:rsidR="00D8265E" w:rsidRDefault="00B754F7">
            <w:pPr>
              <w:pStyle w:val="ac"/>
              <w:spacing w:line="220" w:lineRule="atLeast"/>
              <w:ind w:firstLineChars="0" w:firstLine="0"/>
              <w:jc w:val="both"/>
              <w:rPr>
                <w:ins w:id="176" w:author="cp" w:date="2018-09-11T16:26:00Z"/>
                <w:rFonts w:asciiTheme="minorEastAsia" w:eastAsiaTheme="minorEastAsia" w:hAnsiTheme="minorEastAsia" w:cs="华文楷体"/>
                <w:sz w:val="24"/>
                <w:szCs w:val="24"/>
              </w:rPr>
            </w:pPr>
            <w:ins w:id="177" w:author="cp" w:date="2018-09-11T16:26:00Z">
              <w:r>
                <w:rPr>
                  <w:rFonts w:asciiTheme="minorEastAsia" w:eastAsiaTheme="minorEastAsia" w:hAnsiTheme="minorEastAsia" w:cs="华文楷体" w:hint="eastAsia"/>
                  <w:sz w:val="24"/>
                  <w:szCs w:val="24"/>
                </w:rPr>
                <w:t>1080x1080</w:t>
              </w:r>
            </w:ins>
          </w:p>
          <w:p w:rsidR="00D8265E" w:rsidRDefault="00B754F7">
            <w:pPr>
              <w:pStyle w:val="ac"/>
              <w:spacing w:line="220" w:lineRule="atLeast"/>
              <w:ind w:firstLineChars="0" w:firstLine="0"/>
              <w:jc w:val="both"/>
              <w:rPr>
                <w:ins w:id="178" w:author="cp" w:date="2018-09-11T16:26:00Z"/>
                <w:rFonts w:asciiTheme="minorEastAsia" w:eastAsiaTheme="minorEastAsia" w:hAnsiTheme="minorEastAsia" w:cs="华文楷体"/>
                <w:sz w:val="24"/>
                <w:szCs w:val="24"/>
              </w:rPr>
            </w:pPr>
            <w:ins w:id="179" w:author="cp" w:date="2018-09-11T16:26:00Z">
              <w:r>
                <w:rPr>
                  <w:rFonts w:asciiTheme="minorEastAsia" w:eastAsiaTheme="minorEastAsia" w:hAnsiTheme="minorEastAsia" w:cs="华文楷体" w:hint="eastAsia"/>
                  <w:sz w:val="24"/>
                  <w:szCs w:val="24"/>
                </w:rPr>
                <w:t>YUV420SP</w:t>
              </w:r>
            </w:ins>
          </w:p>
        </w:tc>
        <w:tc>
          <w:tcPr>
            <w:tcW w:w="804" w:type="dxa"/>
          </w:tcPr>
          <w:p w:rsidR="00D8265E" w:rsidRDefault="00B754F7">
            <w:pPr>
              <w:pStyle w:val="ac"/>
              <w:spacing w:line="220" w:lineRule="atLeast"/>
              <w:ind w:firstLineChars="0" w:firstLine="0"/>
              <w:rPr>
                <w:ins w:id="180" w:author="cp" w:date="2018-09-11T16:26:00Z"/>
                <w:rFonts w:asciiTheme="minorEastAsia" w:eastAsiaTheme="minorEastAsia" w:hAnsiTheme="minorEastAsia" w:cs="华文楷体"/>
                <w:sz w:val="24"/>
                <w:szCs w:val="24"/>
              </w:rPr>
            </w:pPr>
            <w:ins w:id="181" w:author="cp" w:date="2018-09-11T16:26:00Z">
              <w:r>
                <w:rPr>
                  <w:rFonts w:asciiTheme="minorEastAsia" w:eastAsiaTheme="minorEastAsia" w:hAnsiTheme="minorEastAsia" w:cs="华文楷体" w:hint="eastAsia"/>
                  <w:sz w:val="24"/>
                  <w:szCs w:val="24"/>
                </w:rPr>
                <w:t>28</w:t>
              </w:r>
            </w:ins>
          </w:p>
        </w:tc>
        <w:tc>
          <w:tcPr>
            <w:tcW w:w="1576" w:type="dxa"/>
          </w:tcPr>
          <w:p w:rsidR="00D8265E" w:rsidRDefault="00B754F7">
            <w:pPr>
              <w:pStyle w:val="ac"/>
              <w:spacing w:line="220" w:lineRule="atLeast"/>
              <w:ind w:firstLineChars="0" w:firstLine="0"/>
              <w:jc w:val="both"/>
              <w:rPr>
                <w:ins w:id="182" w:author="cp" w:date="2018-09-11T16:26:00Z"/>
                <w:rFonts w:asciiTheme="minorEastAsia" w:eastAsiaTheme="minorEastAsia" w:hAnsiTheme="minorEastAsia" w:cs="华文楷体"/>
                <w:sz w:val="24"/>
                <w:szCs w:val="24"/>
              </w:rPr>
            </w:pPr>
            <w:ins w:id="183" w:author="cp" w:date="2018-09-11T16:26:00Z">
              <w:r>
                <w:rPr>
                  <w:rFonts w:asciiTheme="minorEastAsia" w:eastAsiaTheme="minorEastAsia" w:hAnsiTheme="minorEastAsia" w:cs="华文楷体" w:hint="eastAsia"/>
                  <w:sz w:val="24"/>
                  <w:szCs w:val="24"/>
                </w:rPr>
                <w:t>30</w:t>
              </w:r>
            </w:ins>
          </w:p>
        </w:tc>
        <w:tc>
          <w:tcPr>
            <w:tcW w:w="2253" w:type="dxa"/>
          </w:tcPr>
          <w:p w:rsidR="00D8265E" w:rsidRDefault="00B754F7">
            <w:pPr>
              <w:pStyle w:val="ac"/>
              <w:spacing w:line="220" w:lineRule="atLeast"/>
              <w:ind w:firstLineChars="0" w:firstLine="0"/>
              <w:jc w:val="both"/>
              <w:rPr>
                <w:ins w:id="184" w:author="cp" w:date="2018-09-11T16:26:00Z"/>
                <w:rFonts w:asciiTheme="minorEastAsia" w:eastAsiaTheme="minorEastAsia" w:hAnsiTheme="minorEastAsia" w:cs="华文楷体"/>
                <w:sz w:val="24"/>
                <w:szCs w:val="24"/>
              </w:rPr>
            </w:pPr>
            <w:ins w:id="185" w:author="cp" w:date="2018-09-11T16:26:00Z">
              <w:r>
                <w:rPr>
                  <w:rFonts w:asciiTheme="minorEastAsia" w:eastAsiaTheme="minorEastAsia" w:hAnsiTheme="minorEastAsia" w:cs="华文楷体" w:hint="eastAsia"/>
                  <w:sz w:val="24"/>
                  <w:szCs w:val="24"/>
                </w:rPr>
                <w:t>191</w:t>
              </w:r>
            </w:ins>
          </w:p>
        </w:tc>
      </w:tr>
      <w:tr w:rsidR="00D8265E">
        <w:trPr>
          <w:jc w:val="center"/>
          <w:ins w:id="186" w:author="cp" w:date="2018-09-11T16:26:00Z"/>
        </w:trPr>
        <w:tc>
          <w:tcPr>
            <w:tcW w:w="1847" w:type="dxa"/>
            <w:vMerge/>
          </w:tcPr>
          <w:p w:rsidR="00D8265E" w:rsidRDefault="00D8265E">
            <w:pPr>
              <w:pStyle w:val="ac"/>
              <w:spacing w:line="220" w:lineRule="atLeast"/>
              <w:ind w:left="425" w:firstLineChars="0" w:firstLine="0"/>
              <w:jc w:val="both"/>
              <w:rPr>
                <w:ins w:id="187" w:author="cp" w:date="2018-09-11T16:26:00Z"/>
                <w:rFonts w:asciiTheme="minorEastAsia" w:eastAsiaTheme="minorEastAsia" w:hAnsiTheme="minorEastAsia" w:cs="华文楷体"/>
                <w:sz w:val="24"/>
                <w:szCs w:val="24"/>
              </w:rPr>
            </w:pPr>
          </w:p>
        </w:tc>
        <w:tc>
          <w:tcPr>
            <w:tcW w:w="1392" w:type="dxa"/>
            <w:vMerge/>
          </w:tcPr>
          <w:p w:rsidR="00D8265E" w:rsidRDefault="00D8265E">
            <w:pPr>
              <w:pStyle w:val="ac"/>
              <w:spacing w:line="220" w:lineRule="atLeast"/>
              <w:ind w:left="425" w:firstLineChars="0" w:firstLine="0"/>
              <w:jc w:val="both"/>
              <w:rPr>
                <w:ins w:id="188" w:author="cp" w:date="2018-09-11T16:26:00Z"/>
                <w:rFonts w:asciiTheme="minorEastAsia" w:eastAsiaTheme="minorEastAsia" w:hAnsiTheme="minorEastAsia" w:cs="华文楷体"/>
                <w:sz w:val="24"/>
                <w:szCs w:val="24"/>
              </w:rPr>
            </w:pPr>
          </w:p>
        </w:tc>
        <w:tc>
          <w:tcPr>
            <w:tcW w:w="804" w:type="dxa"/>
          </w:tcPr>
          <w:p w:rsidR="00D8265E" w:rsidRDefault="00B754F7">
            <w:pPr>
              <w:pStyle w:val="ac"/>
              <w:spacing w:line="220" w:lineRule="atLeast"/>
              <w:ind w:firstLineChars="0" w:firstLine="0"/>
              <w:rPr>
                <w:ins w:id="189" w:author="cp" w:date="2018-09-11T16:26:00Z"/>
                <w:rFonts w:asciiTheme="minorEastAsia" w:eastAsiaTheme="minorEastAsia" w:hAnsiTheme="minorEastAsia" w:cs="华文楷体"/>
                <w:sz w:val="24"/>
                <w:szCs w:val="24"/>
              </w:rPr>
            </w:pPr>
            <w:ins w:id="190" w:author="cp" w:date="2018-09-11T16:26:00Z">
              <w:r>
                <w:rPr>
                  <w:rFonts w:asciiTheme="minorEastAsia" w:eastAsiaTheme="minorEastAsia" w:hAnsiTheme="minorEastAsia" w:cs="华文楷体" w:hint="eastAsia"/>
                  <w:sz w:val="24"/>
                  <w:szCs w:val="24"/>
                </w:rPr>
                <w:t>34</w:t>
              </w:r>
            </w:ins>
          </w:p>
        </w:tc>
        <w:tc>
          <w:tcPr>
            <w:tcW w:w="1576" w:type="dxa"/>
          </w:tcPr>
          <w:p w:rsidR="00D8265E" w:rsidRDefault="00B754F7">
            <w:pPr>
              <w:pStyle w:val="ac"/>
              <w:spacing w:line="220" w:lineRule="atLeast"/>
              <w:ind w:firstLineChars="0" w:firstLine="0"/>
              <w:jc w:val="both"/>
              <w:rPr>
                <w:ins w:id="191" w:author="cp" w:date="2018-09-11T16:26:00Z"/>
                <w:rFonts w:asciiTheme="minorEastAsia" w:eastAsiaTheme="minorEastAsia" w:hAnsiTheme="minorEastAsia" w:cs="华文楷体"/>
                <w:sz w:val="24"/>
                <w:szCs w:val="24"/>
              </w:rPr>
            </w:pPr>
            <w:ins w:id="192" w:author="cp" w:date="2018-09-11T16:26:00Z">
              <w:r>
                <w:rPr>
                  <w:rFonts w:asciiTheme="minorEastAsia" w:eastAsiaTheme="minorEastAsia" w:hAnsiTheme="minorEastAsia" w:cs="华文楷体" w:hint="eastAsia"/>
                  <w:sz w:val="24"/>
                  <w:szCs w:val="24"/>
                </w:rPr>
                <w:t>24</w:t>
              </w:r>
            </w:ins>
          </w:p>
        </w:tc>
        <w:tc>
          <w:tcPr>
            <w:tcW w:w="2253" w:type="dxa"/>
          </w:tcPr>
          <w:p w:rsidR="00D8265E" w:rsidRDefault="00B754F7">
            <w:pPr>
              <w:pStyle w:val="ac"/>
              <w:spacing w:line="220" w:lineRule="atLeast"/>
              <w:ind w:firstLineChars="0" w:firstLine="0"/>
              <w:jc w:val="both"/>
              <w:rPr>
                <w:ins w:id="193" w:author="cp" w:date="2018-09-11T16:26:00Z"/>
                <w:rFonts w:asciiTheme="minorEastAsia" w:eastAsiaTheme="minorEastAsia" w:hAnsiTheme="minorEastAsia" w:cs="华文楷体"/>
                <w:sz w:val="24"/>
                <w:szCs w:val="24"/>
              </w:rPr>
            </w:pPr>
            <w:ins w:id="194" w:author="cp" w:date="2018-09-11T16:26:00Z">
              <w:r>
                <w:rPr>
                  <w:rFonts w:asciiTheme="minorEastAsia" w:eastAsiaTheme="minorEastAsia" w:hAnsiTheme="minorEastAsia" w:cs="华文楷体" w:hint="eastAsia"/>
                  <w:sz w:val="24"/>
                  <w:szCs w:val="24"/>
                </w:rPr>
                <w:t>162</w:t>
              </w:r>
            </w:ins>
          </w:p>
        </w:tc>
      </w:tr>
      <w:tr w:rsidR="00D8265E">
        <w:trPr>
          <w:jc w:val="center"/>
          <w:ins w:id="195" w:author="cp" w:date="2018-09-11T16:26:00Z"/>
        </w:trPr>
        <w:tc>
          <w:tcPr>
            <w:tcW w:w="1847" w:type="dxa"/>
            <w:vMerge w:val="restart"/>
          </w:tcPr>
          <w:p w:rsidR="00D8265E" w:rsidRDefault="00B754F7">
            <w:pPr>
              <w:pStyle w:val="ac"/>
              <w:spacing w:line="220" w:lineRule="atLeast"/>
              <w:ind w:firstLineChars="0" w:firstLine="0"/>
              <w:jc w:val="both"/>
              <w:rPr>
                <w:ins w:id="196" w:author="cp" w:date="2018-09-11T16:26:00Z"/>
                <w:rFonts w:asciiTheme="minorEastAsia" w:eastAsiaTheme="minorEastAsia" w:hAnsiTheme="minorEastAsia" w:cs="华文楷体"/>
                <w:sz w:val="24"/>
                <w:szCs w:val="24"/>
              </w:rPr>
            </w:pPr>
            <w:ins w:id="197" w:author="cp" w:date="2018-09-11T16:26:00Z">
              <w:r>
                <w:rPr>
                  <w:rFonts w:asciiTheme="minorEastAsia" w:eastAsiaTheme="minorEastAsia" w:hAnsiTheme="minorEastAsia" w:cs="华文楷体" w:hint="eastAsia"/>
                  <w:sz w:val="24"/>
                  <w:szCs w:val="24"/>
                </w:rPr>
                <w:t>H265</w:t>
              </w:r>
            </w:ins>
          </w:p>
          <w:p w:rsidR="00D8265E" w:rsidRDefault="00B754F7">
            <w:pPr>
              <w:pStyle w:val="ac"/>
              <w:spacing w:line="220" w:lineRule="atLeast"/>
              <w:ind w:firstLineChars="0" w:firstLine="0"/>
              <w:jc w:val="both"/>
              <w:rPr>
                <w:ins w:id="198" w:author="cp" w:date="2018-09-11T16:26:00Z"/>
                <w:rFonts w:asciiTheme="minorEastAsia" w:eastAsiaTheme="minorEastAsia" w:hAnsiTheme="minorEastAsia" w:cs="华文楷体"/>
                <w:sz w:val="24"/>
                <w:szCs w:val="24"/>
              </w:rPr>
            </w:pPr>
            <w:ins w:id="199" w:author="cp" w:date="2018-09-11T16:26:00Z">
              <w:r>
                <w:rPr>
                  <w:rFonts w:asciiTheme="minorEastAsia" w:eastAsiaTheme="minorEastAsia" w:hAnsiTheme="minorEastAsia" w:cs="华文楷体" w:hint="eastAsia"/>
                  <w:sz w:val="24"/>
                  <w:szCs w:val="24"/>
                </w:rPr>
                <w:t>1280x720</w:t>
              </w:r>
            </w:ins>
          </w:p>
        </w:tc>
        <w:tc>
          <w:tcPr>
            <w:tcW w:w="1392" w:type="dxa"/>
            <w:vMerge w:val="restart"/>
          </w:tcPr>
          <w:p w:rsidR="00D8265E" w:rsidRDefault="00B754F7">
            <w:pPr>
              <w:pStyle w:val="ac"/>
              <w:spacing w:line="220" w:lineRule="atLeast"/>
              <w:ind w:firstLineChars="0" w:firstLine="0"/>
              <w:jc w:val="both"/>
              <w:rPr>
                <w:ins w:id="200" w:author="cp" w:date="2018-09-11T16:26:00Z"/>
                <w:rFonts w:asciiTheme="minorEastAsia" w:eastAsiaTheme="minorEastAsia" w:hAnsiTheme="minorEastAsia" w:cs="华文楷体"/>
                <w:sz w:val="24"/>
                <w:szCs w:val="24"/>
              </w:rPr>
            </w:pPr>
            <w:ins w:id="201" w:author="cp" w:date="2018-09-11T16:26:00Z">
              <w:r>
                <w:rPr>
                  <w:rFonts w:asciiTheme="minorEastAsia" w:eastAsiaTheme="minorEastAsia" w:hAnsiTheme="minorEastAsia" w:cs="华文楷体" w:hint="eastAsia"/>
                  <w:sz w:val="24"/>
                  <w:szCs w:val="24"/>
                </w:rPr>
                <w:t>1280x720</w:t>
              </w:r>
            </w:ins>
          </w:p>
          <w:p w:rsidR="00D8265E" w:rsidRDefault="00B754F7">
            <w:pPr>
              <w:pStyle w:val="ac"/>
              <w:spacing w:line="220" w:lineRule="atLeast"/>
              <w:ind w:firstLineChars="0" w:firstLine="0"/>
              <w:jc w:val="both"/>
              <w:rPr>
                <w:ins w:id="202" w:author="cp" w:date="2018-09-11T16:26:00Z"/>
                <w:rFonts w:asciiTheme="minorEastAsia" w:eastAsiaTheme="minorEastAsia" w:hAnsiTheme="minorEastAsia" w:cs="华文楷体"/>
                <w:sz w:val="24"/>
                <w:szCs w:val="24"/>
              </w:rPr>
            </w:pPr>
            <w:ins w:id="203" w:author="cp" w:date="2018-09-11T16:26:00Z">
              <w:r>
                <w:rPr>
                  <w:rFonts w:asciiTheme="minorEastAsia" w:eastAsiaTheme="minorEastAsia" w:hAnsiTheme="minorEastAsia" w:cs="华文楷体" w:hint="eastAsia"/>
                  <w:sz w:val="24"/>
                  <w:szCs w:val="24"/>
                </w:rPr>
                <w:t>YUV420SP</w:t>
              </w:r>
            </w:ins>
          </w:p>
        </w:tc>
        <w:tc>
          <w:tcPr>
            <w:tcW w:w="804" w:type="dxa"/>
          </w:tcPr>
          <w:p w:rsidR="00D8265E" w:rsidRDefault="00B754F7">
            <w:pPr>
              <w:pStyle w:val="ac"/>
              <w:spacing w:line="220" w:lineRule="atLeast"/>
              <w:ind w:firstLineChars="0" w:firstLine="0"/>
              <w:rPr>
                <w:ins w:id="204" w:author="cp" w:date="2018-09-11T16:26:00Z"/>
                <w:rFonts w:asciiTheme="minorEastAsia" w:eastAsiaTheme="minorEastAsia" w:hAnsiTheme="minorEastAsia" w:cs="华文楷体"/>
                <w:sz w:val="24"/>
                <w:szCs w:val="24"/>
              </w:rPr>
            </w:pPr>
            <w:ins w:id="205" w:author="cp" w:date="2018-09-11T16:26:00Z">
              <w:r>
                <w:rPr>
                  <w:rFonts w:asciiTheme="minorEastAsia" w:eastAsiaTheme="minorEastAsia" w:hAnsiTheme="minorEastAsia" w:cs="华文楷体" w:hint="eastAsia"/>
                  <w:sz w:val="24"/>
                  <w:szCs w:val="24"/>
                </w:rPr>
                <w:t>36</w:t>
              </w:r>
            </w:ins>
          </w:p>
        </w:tc>
        <w:tc>
          <w:tcPr>
            <w:tcW w:w="1576" w:type="dxa"/>
          </w:tcPr>
          <w:p w:rsidR="00D8265E" w:rsidRDefault="00B754F7">
            <w:pPr>
              <w:pStyle w:val="ac"/>
              <w:spacing w:line="220" w:lineRule="atLeast"/>
              <w:ind w:firstLineChars="0" w:firstLine="0"/>
              <w:jc w:val="both"/>
              <w:rPr>
                <w:ins w:id="206" w:author="cp" w:date="2018-09-11T16:26:00Z"/>
                <w:rFonts w:asciiTheme="minorEastAsia" w:eastAsiaTheme="minorEastAsia" w:hAnsiTheme="minorEastAsia" w:cs="华文楷体"/>
                <w:sz w:val="24"/>
                <w:szCs w:val="24"/>
              </w:rPr>
            </w:pPr>
            <w:ins w:id="207" w:author="cp" w:date="2018-09-11T16:26:00Z">
              <w:r>
                <w:rPr>
                  <w:rFonts w:asciiTheme="minorEastAsia" w:eastAsiaTheme="minorEastAsia" w:hAnsiTheme="minorEastAsia" w:cs="华文楷体" w:hint="eastAsia"/>
                  <w:sz w:val="24"/>
                  <w:szCs w:val="24"/>
                </w:rPr>
                <w:t>30</w:t>
              </w:r>
            </w:ins>
          </w:p>
        </w:tc>
        <w:tc>
          <w:tcPr>
            <w:tcW w:w="2253" w:type="dxa"/>
          </w:tcPr>
          <w:p w:rsidR="00D8265E" w:rsidRDefault="00B754F7">
            <w:pPr>
              <w:pStyle w:val="ac"/>
              <w:spacing w:line="220" w:lineRule="atLeast"/>
              <w:ind w:firstLineChars="0" w:firstLine="0"/>
              <w:jc w:val="both"/>
              <w:rPr>
                <w:ins w:id="208" w:author="cp" w:date="2018-09-11T16:26:00Z"/>
                <w:rFonts w:asciiTheme="minorEastAsia" w:eastAsiaTheme="minorEastAsia" w:hAnsiTheme="minorEastAsia" w:cs="华文楷体"/>
                <w:sz w:val="24"/>
                <w:szCs w:val="24"/>
              </w:rPr>
            </w:pPr>
            <w:ins w:id="209" w:author="cp" w:date="2018-09-11T16:26:00Z">
              <w:r>
                <w:rPr>
                  <w:rFonts w:asciiTheme="minorEastAsia" w:eastAsiaTheme="minorEastAsia" w:hAnsiTheme="minorEastAsia" w:cs="华文楷体" w:hint="eastAsia"/>
                  <w:sz w:val="24"/>
                  <w:szCs w:val="24"/>
                </w:rPr>
                <w:t>180</w:t>
              </w:r>
            </w:ins>
          </w:p>
        </w:tc>
      </w:tr>
      <w:tr w:rsidR="00D8265E">
        <w:trPr>
          <w:jc w:val="center"/>
          <w:ins w:id="210" w:author="cp" w:date="2018-09-11T16:26:00Z"/>
        </w:trPr>
        <w:tc>
          <w:tcPr>
            <w:tcW w:w="1847" w:type="dxa"/>
            <w:vMerge/>
          </w:tcPr>
          <w:p w:rsidR="00D8265E" w:rsidRDefault="00D8265E">
            <w:pPr>
              <w:pStyle w:val="ac"/>
              <w:spacing w:line="220" w:lineRule="atLeast"/>
              <w:ind w:left="425" w:firstLineChars="0" w:firstLine="0"/>
              <w:jc w:val="both"/>
              <w:rPr>
                <w:ins w:id="211" w:author="cp" w:date="2018-09-11T16:26:00Z"/>
                <w:rFonts w:asciiTheme="minorEastAsia" w:eastAsiaTheme="minorEastAsia" w:hAnsiTheme="minorEastAsia" w:cs="华文楷体"/>
                <w:sz w:val="24"/>
                <w:szCs w:val="24"/>
              </w:rPr>
            </w:pPr>
          </w:p>
        </w:tc>
        <w:tc>
          <w:tcPr>
            <w:tcW w:w="1392" w:type="dxa"/>
            <w:vMerge/>
          </w:tcPr>
          <w:p w:rsidR="00D8265E" w:rsidRDefault="00D8265E">
            <w:pPr>
              <w:pStyle w:val="ac"/>
              <w:spacing w:line="220" w:lineRule="atLeast"/>
              <w:ind w:left="425" w:firstLineChars="0" w:firstLine="0"/>
              <w:jc w:val="both"/>
              <w:rPr>
                <w:ins w:id="212" w:author="cp" w:date="2018-09-11T16:26:00Z"/>
                <w:rFonts w:asciiTheme="minorEastAsia" w:eastAsiaTheme="minorEastAsia" w:hAnsiTheme="minorEastAsia" w:cs="华文楷体"/>
                <w:sz w:val="24"/>
                <w:szCs w:val="24"/>
              </w:rPr>
            </w:pPr>
          </w:p>
        </w:tc>
        <w:tc>
          <w:tcPr>
            <w:tcW w:w="804" w:type="dxa"/>
          </w:tcPr>
          <w:p w:rsidR="00D8265E" w:rsidRDefault="00B754F7">
            <w:pPr>
              <w:pStyle w:val="ac"/>
              <w:spacing w:line="220" w:lineRule="atLeast"/>
              <w:ind w:firstLineChars="0" w:firstLine="0"/>
              <w:rPr>
                <w:ins w:id="213" w:author="cp" w:date="2018-09-11T16:26:00Z"/>
                <w:rFonts w:asciiTheme="minorEastAsia" w:eastAsiaTheme="minorEastAsia" w:hAnsiTheme="minorEastAsia" w:cs="华文楷体"/>
                <w:sz w:val="24"/>
                <w:szCs w:val="24"/>
              </w:rPr>
            </w:pPr>
            <w:ins w:id="214" w:author="cp" w:date="2018-09-11T16:26:00Z">
              <w:r>
                <w:rPr>
                  <w:rFonts w:asciiTheme="minorEastAsia" w:eastAsiaTheme="minorEastAsia" w:hAnsiTheme="minorEastAsia" w:cs="华文楷体" w:hint="eastAsia"/>
                  <w:sz w:val="24"/>
                  <w:szCs w:val="24"/>
                </w:rPr>
                <w:t>44</w:t>
              </w:r>
            </w:ins>
          </w:p>
        </w:tc>
        <w:tc>
          <w:tcPr>
            <w:tcW w:w="1576" w:type="dxa"/>
          </w:tcPr>
          <w:p w:rsidR="00D8265E" w:rsidRDefault="00B754F7">
            <w:pPr>
              <w:pStyle w:val="ac"/>
              <w:spacing w:line="220" w:lineRule="atLeast"/>
              <w:ind w:firstLineChars="0" w:firstLine="0"/>
              <w:jc w:val="both"/>
              <w:rPr>
                <w:ins w:id="215" w:author="cp" w:date="2018-09-11T16:26:00Z"/>
                <w:rFonts w:asciiTheme="minorEastAsia" w:eastAsiaTheme="minorEastAsia" w:hAnsiTheme="minorEastAsia" w:cs="华文楷体"/>
                <w:sz w:val="24"/>
                <w:szCs w:val="24"/>
              </w:rPr>
            </w:pPr>
            <w:ins w:id="216" w:author="cp" w:date="2018-09-11T16:26:00Z">
              <w:r>
                <w:rPr>
                  <w:rFonts w:asciiTheme="minorEastAsia" w:eastAsiaTheme="minorEastAsia" w:hAnsiTheme="minorEastAsia" w:cs="华文楷体" w:hint="eastAsia"/>
                  <w:sz w:val="24"/>
                  <w:szCs w:val="24"/>
                </w:rPr>
                <w:t>24</w:t>
              </w:r>
            </w:ins>
          </w:p>
        </w:tc>
        <w:tc>
          <w:tcPr>
            <w:tcW w:w="2253" w:type="dxa"/>
          </w:tcPr>
          <w:p w:rsidR="00D8265E" w:rsidRDefault="00B754F7">
            <w:pPr>
              <w:pStyle w:val="ac"/>
              <w:spacing w:line="220" w:lineRule="atLeast"/>
              <w:ind w:firstLineChars="0" w:firstLine="0"/>
              <w:jc w:val="both"/>
              <w:rPr>
                <w:ins w:id="217" w:author="cp" w:date="2018-09-11T16:26:00Z"/>
                <w:rFonts w:asciiTheme="minorEastAsia" w:eastAsiaTheme="minorEastAsia" w:hAnsiTheme="minorEastAsia" w:cs="华文楷体"/>
                <w:sz w:val="24"/>
                <w:szCs w:val="24"/>
              </w:rPr>
            </w:pPr>
            <w:ins w:id="218" w:author="cp" w:date="2018-09-11T16:26:00Z">
              <w:r>
                <w:rPr>
                  <w:rFonts w:asciiTheme="minorEastAsia" w:eastAsiaTheme="minorEastAsia" w:hAnsiTheme="minorEastAsia" w:cs="华文楷体" w:hint="eastAsia"/>
                  <w:sz w:val="24"/>
                  <w:szCs w:val="24"/>
                </w:rPr>
                <w:t>149</w:t>
              </w:r>
            </w:ins>
          </w:p>
        </w:tc>
      </w:tr>
      <w:tr w:rsidR="00D8265E">
        <w:trPr>
          <w:jc w:val="center"/>
          <w:ins w:id="219" w:author="cp" w:date="2018-09-11T16:26:00Z"/>
        </w:trPr>
        <w:tc>
          <w:tcPr>
            <w:tcW w:w="1847" w:type="dxa"/>
            <w:vMerge/>
          </w:tcPr>
          <w:p w:rsidR="00D8265E" w:rsidRDefault="00D8265E">
            <w:pPr>
              <w:pStyle w:val="ac"/>
              <w:spacing w:line="220" w:lineRule="atLeast"/>
              <w:ind w:left="425" w:firstLineChars="0" w:firstLine="0"/>
              <w:jc w:val="both"/>
              <w:rPr>
                <w:ins w:id="220" w:author="cp" w:date="2018-09-11T16:26:00Z"/>
                <w:rFonts w:asciiTheme="minorEastAsia" w:eastAsiaTheme="minorEastAsia" w:hAnsiTheme="minorEastAsia" w:cs="华文楷体"/>
                <w:sz w:val="24"/>
                <w:szCs w:val="24"/>
              </w:rPr>
            </w:pPr>
          </w:p>
        </w:tc>
        <w:tc>
          <w:tcPr>
            <w:tcW w:w="1392" w:type="dxa"/>
            <w:vMerge/>
          </w:tcPr>
          <w:p w:rsidR="00D8265E" w:rsidRDefault="00D8265E">
            <w:pPr>
              <w:pStyle w:val="ac"/>
              <w:spacing w:line="220" w:lineRule="atLeast"/>
              <w:ind w:left="425" w:firstLineChars="0" w:firstLine="0"/>
              <w:jc w:val="both"/>
              <w:rPr>
                <w:ins w:id="221" w:author="cp" w:date="2018-09-11T16:26:00Z"/>
                <w:rFonts w:asciiTheme="minorEastAsia" w:eastAsiaTheme="minorEastAsia" w:hAnsiTheme="minorEastAsia" w:cs="华文楷体"/>
                <w:sz w:val="24"/>
                <w:szCs w:val="24"/>
              </w:rPr>
            </w:pPr>
          </w:p>
        </w:tc>
        <w:tc>
          <w:tcPr>
            <w:tcW w:w="804" w:type="dxa"/>
          </w:tcPr>
          <w:p w:rsidR="00D8265E" w:rsidRDefault="00B754F7">
            <w:pPr>
              <w:pStyle w:val="ac"/>
              <w:spacing w:line="220" w:lineRule="atLeast"/>
              <w:ind w:firstLineChars="0" w:firstLine="0"/>
              <w:rPr>
                <w:ins w:id="222" w:author="cp" w:date="2018-09-11T16:26:00Z"/>
                <w:rFonts w:asciiTheme="minorEastAsia" w:eastAsiaTheme="minorEastAsia" w:hAnsiTheme="minorEastAsia" w:cs="华文楷体"/>
                <w:sz w:val="24"/>
                <w:szCs w:val="24"/>
              </w:rPr>
            </w:pPr>
            <w:ins w:id="223" w:author="cp" w:date="2018-09-11T16:26:00Z">
              <w:r>
                <w:rPr>
                  <w:rFonts w:asciiTheme="minorEastAsia" w:eastAsiaTheme="minorEastAsia" w:hAnsiTheme="minorEastAsia" w:cs="华文楷体" w:hint="eastAsia"/>
                  <w:sz w:val="24"/>
                  <w:szCs w:val="24"/>
                </w:rPr>
                <w:t>64</w:t>
              </w:r>
            </w:ins>
          </w:p>
        </w:tc>
        <w:tc>
          <w:tcPr>
            <w:tcW w:w="1576" w:type="dxa"/>
          </w:tcPr>
          <w:p w:rsidR="00D8265E" w:rsidRDefault="00B754F7">
            <w:pPr>
              <w:pStyle w:val="ac"/>
              <w:spacing w:line="220" w:lineRule="atLeast"/>
              <w:ind w:firstLineChars="0" w:firstLine="0"/>
              <w:jc w:val="both"/>
              <w:rPr>
                <w:ins w:id="224" w:author="cp" w:date="2018-09-11T16:26:00Z"/>
                <w:rFonts w:asciiTheme="minorEastAsia" w:eastAsiaTheme="minorEastAsia" w:hAnsiTheme="minorEastAsia" w:cs="华文楷体"/>
                <w:sz w:val="24"/>
                <w:szCs w:val="24"/>
              </w:rPr>
            </w:pPr>
            <w:ins w:id="225" w:author="cp" w:date="2018-09-11T16:26:00Z">
              <w:r>
                <w:rPr>
                  <w:rFonts w:asciiTheme="minorEastAsia" w:eastAsiaTheme="minorEastAsia" w:hAnsiTheme="minorEastAsia" w:cs="华文楷体" w:hint="eastAsia"/>
                  <w:sz w:val="24"/>
                  <w:szCs w:val="24"/>
                </w:rPr>
                <w:t>15</w:t>
              </w:r>
            </w:ins>
          </w:p>
        </w:tc>
        <w:tc>
          <w:tcPr>
            <w:tcW w:w="2253" w:type="dxa"/>
          </w:tcPr>
          <w:p w:rsidR="00D8265E" w:rsidRDefault="00B754F7">
            <w:pPr>
              <w:pStyle w:val="ac"/>
              <w:spacing w:line="220" w:lineRule="atLeast"/>
              <w:ind w:firstLineChars="0" w:firstLine="0"/>
              <w:jc w:val="both"/>
              <w:rPr>
                <w:ins w:id="226" w:author="cp" w:date="2018-09-11T16:26:00Z"/>
                <w:rFonts w:asciiTheme="minorEastAsia" w:eastAsiaTheme="minorEastAsia" w:hAnsiTheme="minorEastAsia" w:cs="华文楷体"/>
                <w:sz w:val="24"/>
                <w:szCs w:val="24"/>
              </w:rPr>
            </w:pPr>
            <w:ins w:id="227" w:author="cp" w:date="2018-09-11T16:26:00Z">
              <w:r>
                <w:rPr>
                  <w:rFonts w:asciiTheme="minorEastAsia" w:eastAsiaTheme="minorEastAsia" w:hAnsiTheme="minorEastAsia" w:cs="华文楷体" w:hint="eastAsia"/>
                  <w:sz w:val="24"/>
                  <w:szCs w:val="24"/>
                </w:rPr>
                <w:t>241</w:t>
              </w:r>
            </w:ins>
          </w:p>
        </w:tc>
      </w:tr>
      <w:tr w:rsidR="00D8265E">
        <w:trPr>
          <w:jc w:val="center"/>
          <w:ins w:id="228" w:author="cp" w:date="2018-09-11T16:26:00Z"/>
        </w:trPr>
        <w:tc>
          <w:tcPr>
            <w:tcW w:w="1847" w:type="dxa"/>
            <w:vMerge/>
          </w:tcPr>
          <w:p w:rsidR="00D8265E" w:rsidRDefault="00D8265E">
            <w:pPr>
              <w:pStyle w:val="ac"/>
              <w:spacing w:line="220" w:lineRule="atLeast"/>
              <w:ind w:left="425" w:firstLineChars="0" w:firstLine="0"/>
              <w:jc w:val="both"/>
              <w:rPr>
                <w:ins w:id="229" w:author="cp" w:date="2018-09-11T16:26:00Z"/>
                <w:rFonts w:asciiTheme="minorEastAsia" w:eastAsiaTheme="minorEastAsia" w:hAnsiTheme="minorEastAsia" w:cs="华文楷体"/>
                <w:sz w:val="24"/>
                <w:szCs w:val="24"/>
              </w:rPr>
            </w:pPr>
          </w:p>
        </w:tc>
        <w:tc>
          <w:tcPr>
            <w:tcW w:w="1392" w:type="dxa"/>
            <w:vMerge w:val="restart"/>
          </w:tcPr>
          <w:p w:rsidR="00D8265E" w:rsidRDefault="00B754F7">
            <w:pPr>
              <w:pStyle w:val="ac"/>
              <w:spacing w:line="220" w:lineRule="atLeast"/>
              <w:ind w:firstLineChars="0" w:firstLine="0"/>
              <w:jc w:val="both"/>
              <w:rPr>
                <w:ins w:id="230" w:author="cp" w:date="2018-09-11T16:26:00Z"/>
                <w:rFonts w:asciiTheme="minorEastAsia" w:eastAsiaTheme="minorEastAsia" w:hAnsiTheme="minorEastAsia" w:cs="华文楷体"/>
                <w:sz w:val="24"/>
                <w:szCs w:val="24"/>
              </w:rPr>
            </w:pPr>
            <w:ins w:id="231" w:author="cp" w:date="2018-09-11T16:26:00Z">
              <w:r>
                <w:rPr>
                  <w:rFonts w:asciiTheme="minorEastAsia" w:eastAsiaTheme="minorEastAsia" w:hAnsiTheme="minorEastAsia" w:cs="华文楷体" w:hint="eastAsia"/>
                  <w:sz w:val="24"/>
                  <w:szCs w:val="24"/>
                </w:rPr>
                <w:t>720x720</w:t>
              </w:r>
            </w:ins>
          </w:p>
          <w:p w:rsidR="00D8265E" w:rsidRDefault="00B754F7">
            <w:pPr>
              <w:pStyle w:val="ac"/>
              <w:spacing w:line="220" w:lineRule="atLeast"/>
              <w:ind w:firstLineChars="0" w:firstLine="0"/>
              <w:jc w:val="both"/>
              <w:rPr>
                <w:ins w:id="232" w:author="cp" w:date="2018-09-11T16:26:00Z"/>
                <w:rFonts w:asciiTheme="minorEastAsia" w:eastAsiaTheme="minorEastAsia" w:hAnsiTheme="minorEastAsia" w:cs="华文楷体"/>
                <w:sz w:val="24"/>
                <w:szCs w:val="24"/>
              </w:rPr>
            </w:pPr>
            <w:ins w:id="233" w:author="cp" w:date="2018-09-11T16:26:00Z">
              <w:r>
                <w:rPr>
                  <w:rFonts w:asciiTheme="minorEastAsia" w:eastAsiaTheme="minorEastAsia" w:hAnsiTheme="minorEastAsia" w:cs="华文楷体" w:hint="eastAsia"/>
                  <w:sz w:val="24"/>
                  <w:szCs w:val="24"/>
                </w:rPr>
                <w:t>YUV420SP</w:t>
              </w:r>
            </w:ins>
          </w:p>
        </w:tc>
        <w:tc>
          <w:tcPr>
            <w:tcW w:w="804" w:type="dxa"/>
          </w:tcPr>
          <w:p w:rsidR="00D8265E" w:rsidRDefault="00B754F7">
            <w:pPr>
              <w:pStyle w:val="ac"/>
              <w:tabs>
                <w:tab w:val="center" w:pos="330"/>
              </w:tabs>
              <w:spacing w:line="220" w:lineRule="atLeast"/>
              <w:ind w:firstLineChars="0" w:firstLine="0"/>
              <w:rPr>
                <w:ins w:id="234" w:author="cp" w:date="2018-09-11T16:26:00Z"/>
                <w:rFonts w:asciiTheme="minorEastAsia" w:eastAsiaTheme="minorEastAsia" w:hAnsiTheme="minorEastAsia" w:cs="华文楷体"/>
                <w:sz w:val="24"/>
                <w:szCs w:val="24"/>
              </w:rPr>
            </w:pPr>
            <w:ins w:id="235" w:author="cp" w:date="2018-09-11T16:26:00Z">
              <w:r>
                <w:rPr>
                  <w:rFonts w:asciiTheme="minorEastAsia" w:eastAsiaTheme="minorEastAsia" w:hAnsiTheme="minorEastAsia" w:cs="华文楷体" w:hint="eastAsia"/>
                  <w:sz w:val="24"/>
                  <w:szCs w:val="24"/>
                </w:rPr>
                <w:t>56</w:t>
              </w:r>
            </w:ins>
          </w:p>
        </w:tc>
        <w:tc>
          <w:tcPr>
            <w:tcW w:w="1576" w:type="dxa"/>
          </w:tcPr>
          <w:p w:rsidR="00D8265E" w:rsidRDefault="00B754F7">
            <w:pPr>
              <w:pStyle w:val="ac"/>
              <w:spacing w:line="220" w:lineRule="atLeast"/>
              <w:ind w:firstLineChars="0" w:firstLine="0"/>
              <w:jc w:val="both"/>
              <w:rPr>
                <w:ins w:id="236" w:author="cp" w:date="2018-09-11T16:26:00Z"/>
                <w:rFonts w:asciiTheme="minorEastAsia" w:eastAsiaTheme="minorEastAsia" w:hAnsiTheme="minorEastAsia" w:cs="华文楷体"/>
                <w:sz w:val="24"/>
                <w:szCs w:val="24"/>
              </w:rPr>
            </w:pPr>
            <w:ins w:id="237" w:author="cp" w:date="2018-09-11T16:26:00Z">
              <w:r>
                <w:rPr>
                  <w:rFonts w:asciiTheme="minorEastAsia" w:eastAsiaTheme="minorEastAsia" w:hAnsiTheme="minorEastAsia" w:cs="华文楷体" w:hint="eastAsia"/>
                  <w:sz w:val="24"/>
                  <w:szCs w:val="24"/>
                </w:rPr>
                <w:t>30</w:t>
              </w:r>
            </w:ins>
          </w:p>
        </w:tc>
        <w:tc>
          <w:tcPr>
            <w:tcW w:w="2253" w:type="dxa"/>
          </w:tcPr>
          <w:p w:rsidR="00D8265E" w:rsidRDefault="00B754F7">
            <w:pPr>
              <w:pStyle w:val="ac"/>
              <w:spacing w:line="220" w:lineRule="atLeast"/>
              <w:ind w:firstLineChars="0" w:firstLine="0"/>
              <w:jc w:val="both"/>
              <w:rPr>
                <w:ins w:id="238" w:author="cp" w:date="2018-09-11T16:26:00Z"/>
                <w:rFonts w:asciiTheme="minorEastAsia" w:eastAsiaTheme="minorEastAsia" w:hAnsiTheme="minorEastAsia" w:cs="华文楷体"/>
                <w:sz w:val="24"/>
                <w:szCs w:val="24"/>
              </w:rPr>
            </w:pPr>
            <w:ins w:id="239" w:author="cp" w:date="2018-09-11T16:26:00Z">
              <w:r>
                <w:rPr>
                  <w:rFonts w:asciiTheme="minorEastAsia" w:eastAsiaTheme="minorEastAsia" w:hAnsiTheme="minorEastAsia" w:cs="华文楷体" w:hint="eastAsia"/>
                  <w:sz w:val="24"/>
                  <w:szCs w:val="24"/>
                </w:rPr>
                <w:t>143</w:t>
              </w:r>
            </w:ins>
          </w:p>
        </w:tc>
      </w:tr>
      <w:tr w:rsidR="00D8265E">
        <w:trPr>
          <w:jc w:val="center"/>
          <w:ins w:id="240" w:author="cp" w:date="2018-09-11T16:26:00Z"/>
        </w:trPr>
        <w:tc>
          <w:tcPr>
            <w:tcW w:w="1847" w:type="dxa"/>
            <w:vMerge/>
          </w:tcPr>
          <w:p w:rsidR="00D8265E" w:rsidRDefault="00D8265E">
            <w:pPr>
              <w:pStyle w:val="ac"/>
              <w:spacing w:line="220" w:lineRule="atLeast"/>
              <w:ind w:left="425" w:firstLineChars="0" w:firstLine="0"/>
              <w:jc w:val="both"/>
              <w:rPr>
                <w:ins w:id="241" w:author="cp" w:date="2018-09-11T16:26:00Z"/>
                <w:rFonts w:asciiTheme="minorEastAsia" w:eastAsiaTheme="minorEastAsia" w:hAnsiTheme="minorEastAsia" w:cs="华文楷体"/>
                <w:sz w:val="24"/>
                <w:szCs w:val="24"/>
              </w:rPr>
            </w:pPr>
          </w:p>
        </w:tc>
        <w:tc>
          <w:tcPr>
            <w:tcW w:w="1392" w:type="dxa"/>
            <w:vMerge/>
          </w:tcPr>
          <w:p w:rsidR="00D8265E" w:rsidRDefault="00D8265E">
            <w:pPr>
              <w:pStyle w:val="ac"/>
              <w:spacing w:line="220" w:lineRule="atLeast"/>
              <w:ind w:left="425" w:firstLineChars="0" w:firstLine="0"/>
              <w:jc w:val="both"/>
              <w:rPr>
                <w:ins w:id="242" w:author="cp" w:date="2018-09-11T16:26:00Z"/>
                <w:rFonts w:asciiTheme="minorEastAsia" w:eastAsiaTheme="minorEastAsia" w:hAnsiTheme="minorEastAsia" w:cs="华文楷体"/>
                <w:sz w:val="24"/>
                <w:szCs w:val="24"/>
              </w:rPr>
            </w:pPr>
          </w:p>
        </w:tc>
        <w:tc>
          <w:tcPr>
            <w:tcW w:w="804" w:type="dxa"/>
          </w:tcPr>
          <w:p w:rsidR="00D8265E" w:rsidRDefault="00B754F7">
            <w:pPr>
              <w:pStyle w:val="ac"/>
              <w:spacing w:line="220" w:lineRule="atLeast"/>
              <w:ind w:firstLineChars="0" w:firstLine="0"/>
              <w:rPr>
                <w:ins w:id="243" w:author="cp" w:date="2018-09-11T16:26:00Z"/>
                <w:rFonts w:asciiTheme="minorEastAsia" w:eastAsiaTheme="minorEastAsia" w:hAnsiTheme="minorEastAsia" w:cs="华文楷体"/>
                <w:sz w:val="24"/>
                <w:szCs w:val="24"/>
              </w:rPr>
            </w:pPr>
            <w:ins w:id="244" w:author="cp" w:date="2018-09-11T16:26:00Z">
              <w:r>
                <w:rPr>
                  <w:rFonts w:asciiTheme="minorEastAsia" w:eastAsiaTheme="minorEastAsia" w:hAnsiTheme="minorEastAsia" w:cs="华文楷体" w:hint="eastAsia"/>
                  <w:sz w:val="24"/>
                  <w:szCs w:val="24"/>
                </w:rPr>
                <w:t>64</w:t>
              </w:r>
            </w:ins>
          </w:p>
        </w:tc>
        <w:tc>
          <w:tcPr>
            <w:tcW w:w="1576" w:type="dxa"/>
          </w:tcPr>
          <w:p w:rsidR="00D8265E" w:rsidRDefault="00B754F7">
            <w:pPr>
              <w:pStyle w:val="ac"/>
              <w:spacing w:line="220" w:lineRule="atLeast"/>
              <w:ind w:firstLineChars="0" w:firstLine="0"/>
              <w:jc w:val="both"/>
              <w:rPr>
                <w:ins w:id="245" w:author="cp" w:date="2018-09-11T16:26:00Z"/>
                <w:rFonts w:asciiTheme="minorEastAsia" w:eastAsiaTheme="minorEastAsia" w:hAnsiTheme="minorEastAsia" w:cs="华文楷体"/>
                <w:sz w:val="24"/>
                <w:szCs w:val="24"/>
              </w:rPr>
            </w:pPr>
            <w:ins w:id="246" w:author="cp" w:date="2018-09-11T16:26:00Z">
              <w:r>
                <w:rPr>
                  <w:rFonts w:asciiTheme="minorEastAsia" w:eastAsiaTheme="minorEastAsia" w:hAnsiTheme="minorEastAsia" w:cs="华文楷体" w:hint="eastAsia"/>
                  <w:sz w:val="24"/>
                  <w:szCs w:val="24"/>
                </w:rPr>
                <w:t>24</w:t>
              </w:r>
            </w:ins>
          </w:p>
        </w:tc>
        <w:tc>
          <w:tcPr>
            <w:tcW w:w="2253" w:type="dxa"/>
          </w:tcPr>
          <w:p w:rsidR="00D8265E" w:rsidRDefault="00B754F7">
            <w:pPr>
              <w:pStyle w:val="ac"/>
              <w:spacing w:line="220" w:lineRule="atLeast"/>
              <w:ind w:firstLineChars="0" w:firstLine="0"/>
              <w:jc w:val="both"/>
              <w:rPr>
                <w:ins w:id="247" w:author="cp" w:date="2018-09-11T16:26:00Z"/>
                <w:rFonts w:asciiTheme="minorEastAsia" w:eastAsiaTheme="minorEastAsia" w:hAnsiTheme="minorEastAsia" w:cs="华文楷体"/>
                <w:sz w:val="24"/>
                <w:szCs w:val="24"/>
              </w:rPr>
            </w:pPr>
            <w:ins w:id="248" w:author="cp" w:date="2018-09-11T16:26:00Z">
              <w:r>
                <w:rPr>
                  <w:rFonts w:asciiTheme="minorEastAsia" w:eastAsiaTheme="minorEastAsia" w:hAnsiTheme="minorEastAsia" w:cs="华文楷体" w:hint="eastAsia"/>
                  <w:sz w:val="24"/>
                  <w:szCs w:val="24"/>
                </w:rPr>
                <w:t>163</w:t>
              </w:r>
            </w:ins>
          </w:p>
        </w:tc>
      </w:tr>
    </w:tbl>
    <w:p w:rsidR="00D8265E" w:rsidRDefault="00D8265E">
      <w:pPr>
        <w:tabs>
          <w:tab w:val="left" w:pos="840"/>
        </w:tabs>
        <w:spacing w:line="220" w:lineRule="atLeast"/>
        <w:rPr>
          <w:ins w:id="249" w:author="cp" w:date="2018-09-11T16:31:00Z"/>
          <w:rFonts w:ascii="楷体" w:eastAsia="楷体" w:hAnsi="楷体"/>
          <w:sz w:val="28"/>
          <w:szCs w:val="28"/>
        </w:rPr>
      </w:pPr>
    </w:p>
    <w:p w:rsidR="00D8265E" w:rsidRDefault="00D8265E">
      <w:pPr>
        <w:tabs>
          <w:tab w:val="left" w:pos="840"/>
        </w:tabs>
        <w:spacing w:line="220" w:lineRule="atLeast"/>
        <w:rPr>
          <w:ins w:id="250" w:author="cp" w:date="2018-09-11T16:31:00Z"/>
          <w:rFonts w:ascii="楷体" w:eastAsia="楷体" w:hAnsi="楷体"/>
          <w:sz w:val="28"/>
          <w:szCs w:val="28"/>
        </w:rPr>
      </w:pPr>
    </w:p>
    <w:p w:rsidR="00D8265E" w:rsidRDefault="00FD0AF7" w:rsidP="00FD0AF7">
      <w:pPr>
        <w:adjustRightInd/>
        <w:snapToGrid/>
        <w:spacing w:after="0"/>
        <w:rPr>
          <w:ins w:id="251" w:author="cp" w:date="2018-09-11T16:31:00Z"/>
          <w:rFonts w:ascii="楷体" w:eastAsia="楷体" w:hAnsi="楷体"/>
          <w:sz w:val="28"/>
          <w:szCs w:val="28"/>
        </w:rPr>
      </w:pPr>
      <w:r>
        <w:rPr>
          <w:rFonts w:ascii="楷体" w:eastAsia="楷体" w:hAnsi="楷体"/>
          <w:sz w:val="28"/>
          <w:szCs w:val="28"/>
        </w:rPr>
        <w:br w:type="page"/>
      </w:r>
    </w:p>
    <w:p w:rsidR="00D8265E" w:rsidRDefault="00B754F7">
      <w:pPr>
        <w:tabs>
          <w:tab w:val="left" w:pos="840"/>
        </w:tabs>
        <w:spacing w:line="220" w:lineRule="atLeast"/>
        <w:rPr>
          <w:ins w:id="252" w:author="cp" w:date="2018-09-11T16:26:00Z"/>
          <w:rFonts w:ascii="楷体" w:eastAsia="楷体" w:hAnsi="楷体"/>
          <w:sz w:val="28"/>
          <w:szCs w:val="28"/>
        </w:rPr>
      </w:pPr>
      <w:r>
        <w:rPr>
          <w:rFonts w:ascii="楷体" w:eastAsia="楷体" w:hAnsi="楷体" w:hint="eastAsia"/>
          <w:sz w:val="28"/>
          <w:szCs w:val="28"/>
        </w:rPr>
        <w:lastRenderedPageBreak/>
        <w:t>JPEG解码数据：</w:t>
      </w:r>
    </w:p>
    <w:tbl>
      <w:tblPr>
        <w:tblStyle w:val="ab"/>
        <w:tblW w:w="8330" w:type="dxa"/>
        <w:jc w:val="center"/>
        <w:tblLayout w:type="fixed"/>
        <w:tblLook w:val="04A0"/>
      </w:tblPr>
      <w:tblGrid>
        <w:gridCol w:w="1551"/>
        <w:gridCol w:w="1392"/>
        <w:gridCol w:w="1092"/>
        <w:gridCol w:w="1164"/>
        <w:gridCol w:w="1445"/>
        <w:gridCol w:w="1686"/>
      </w:tblGrid>
      <w:tr w:rsidR="00D8265E">
        <w:trPr>
          <w:jc w:val="center"/>
          <w:ins w:id="253" w:author="cp" w:date="2018-09-11T16:27:00Z"/>
        </w:trPr>
        <w:tc>
          <w:tcPr>
            <w:tcW w:w="1551" w:type="dxa"/>
            <w:shd w:val="clear" w:color="auto" w:fill="F2F2F2" w:themeFill="background1" w:themeFillShade="F2"/>
          </w:tcPr>
          <w:p w:rsidR="00D8265E" w:rsidRDefault="00B754F7">
            <w:pPr>
              <w:pStyle w:val="ac"/>
              <w:spacing w:line="220" w:lineRule="atLeast"/>
              <w:ind w:firstLineChars="0" w:firstLine="0"/>
              <w:rPr>
                <w:ins w:id="254" w:author="cp" w:date="2018-09-11T16:27:00Z"/>
                <w:rFonts w:asciiTheme="minorEastAsia" w:eastAsiaTheme="minorEastAsia" w:hAnsiTheme="minorEastAsia" w:cs="华文楷体"/>
                <w:b/>
                <w:sz w:val="24"/>
                <w:szCs w:val="24"/>
              </w:rPr>
            </w:pPr>
            <w:ins w:id="255" w:author="cp" w:date="2018-09-11T16:27:00Z">
              <w:r>
                <w:rPr>
                  <w:rFonts w:asciiTheme="minorEastAsia" w:eastAsiaTheme="minorEastAsia" w:hAnsiTheme="minorEastAsia" w:cs="华文楷体" w:hint="eastAsia"/>
                  <w:b/>
                  <w:sz w:val="24"/>
                  <w:szCs w:val="24"/>
                </w:rPr>
                <w:t>输入</w:t>
              </w:r>
            </w:ins>
          </w:p>
        </w:tc>
        <w:tc>
          <w:tcPr>
            <w:tcW w:w="1392" w:type="dxa"/>
            <w:shd w:val="clear" w:color="auto" w:fill="F2F2F2" w:themeFill="background1" w:themeFillShade="F2"/>
          </w:tcPr>
          <w:p w:rsidR="00D8265E" w:rsidRDefault="00B754F7">
            <w:pPr>
              <w:pStyle w:val="ac"/>
              <w:spacing w:line="220" w:lineRule="atLeast"/>
              <w:ind w:firstLineChars="0" w:firstLine="0"/>
              <w:rPr>
                <w:ins w:id="256" w:author="cp" w:date="2018-09-11T16:27:00Z"/>
                <w:rFonts w:asciiTheme="minorEastAsia" w:eastAsiaTheme="minorEastAsia" w:hAnsiTheme="minorEastAsia" w:cs="华文楷体"/>
                <w:b/>
                <w:sz w:val="24"/>
                <w:szCs w:val="24"/>
              </w:rPr>
            </w:pPr>
            <w:ins w:id="257" w:author="cp" w:date="2018-09-11T16:27:00Z">
              <w:r>
                <w:rPr>
                  <w:rFonts w:asciiTheme="minorEastAsia" w:eastAsiaTheme="minorEastAsia" w:hAnsiTheme="minorEastAsia" w:cs="华文楷体" w:hint="eastAsia"/>
                  <w:b/>
                  <w:sz w:val="24"/>
                  <w:szCs w:val="24"/>
                </w:rPr>
                <w:t>输出</w:t>
              </w:r>
            </w:ins>
          </w:p>
        </w:tc>
        <w:tc>
          <w:tcPr>
            <w:tcW w:w="1092" w:type="dxa"/>
            <w:shd w:val="clear" w:color="auto" w:fill="F2F2F2" w:themeFill="background1" w:themeFillShade="F2"/>
          </w:tcPr>
          <w:p w:rsidR="00D8265E" w:rsidRDefault="00B754F7">
            <w:pPr>
              <w:pStyle w:val="ac"/>
              <w:spacing w:line="220" w:lineRule="atLeast"/>
              <w:ind w:firstLineChars="0" w:firstLine="0"/>
              <w:rPr>
                <w:ins w:id="258" w:author="cp" w:date="2018-09-11T16:27:00Z"/>
                <w:rFonts w:asciiTheme="minorEastAsia" w:eastAsiaTheme="minorEastAsia" w:hAnsiTheme="minorEastAsia" w:cs="华文楷体"/>
                <w:b/>
                <w:sz w:val="24"/>
                <w:szCs w:val="24"/>
              </w:rPr>
            </w:pPr>
            <w:ins w:id="259" w:author="cp" w:date="2018-09-11T16:27:00Z">
              <w:r>
                <w:rPr>
                  <w:rFonts w:asciiTheme="minorEastAsia" w:eastAsiaTheme="minorEastAsia" w:hAnsiTheme="minorEastAsia" w:cs="华文楷体" w:hint="eastAsia"/>
                  <w:b/>
                  <w:sz w:val="24"/>
                  <w:szCs w:val="24"/>
                </w:rPr>
                <w:t>通道</w:t>
              </w:r>
            </w:ins>
          </w:p>
        </w:tc>
        <w:tc>
          <w:tcPr>
            <w:tcW w:w="1164" w:type="dxa"/>
            <w:shd w:val="clear" w:color="auto" w:fill="F2F2F2" w:themeFill="background1" w:themeFillShade="F2"/>
          </w:tcPr>
          <w:p w:rsidR="00D8265E" w:rsidRDefault="00B754F7">
            <w:pPr>
              <w:pStyle w:val="ac"/>
              <w:spacing w:line="220" w:lineRule="atLeast"/>
              <w:ind w:firstLineChars="0" w:firstLine="0"/>
              <w:rPr>
                <w:ins w:id="260" w:author="cp" w:date="2018-09-11T16:27:00Z"/>
                <w:rFonts w:asciiTheme="minorEastAsia" w:eastAsiaTheme="minorEastAsia" w:hAnsiTheme="minorEastAsia" w:cs="华文楷体"/>
                <w:b/>
                <w:sz w:val="24"/>
                <w:szCs w:val="24"/>
              </w:rPr>
            </w:pPr>
            <w:ins w:id="261" w:author="cp" w:date="2018-09-11T16:27:00Z">
              <w:r>
                <w:rPr>
                  <w:rFonts w:asciiTheme="minorEastAsia" w:eastAsiaTheme="minorEastAsia" w:hAnsiTheme="minorEastAsia" w:cs="华文楷体" w:hint="eastAsia"/>
                  <w:b/>
                  <w:sz w:val="24"/>
                  <w:szCs w:val="24"/>
                </w:rPr>
                <w:t>总张数</w:t>
              </w:r>
            </w:ins>
          </w:p>
        </w:tc>
        <w:tc>
          <w:tcPr>
            <w:tcW w:w="1445" w:type="dxa"/>
            <w:shd w:val="clear" w:color="auto" w:fill="F2F2F2" w:themeFill="background1" w:themeFillShade="F2"/>
          </w:tcPr>
          <w:p w:rsidR="00D8265E" w:rsidRDefault="00B754F7">
            <w:pPr>
              <w:pStyle w:val="ac"/>
              <w:spacing w:line="220" w:lineRule="atLeast"/>
              <w:ind w:firstLineChars="0" w:firstLine="0"/>
              <w:rPr>
                <w:ins w:id="262" w:author="cp" w:date="2018-09-11T16:27:00Z"/>
                <w:rFonts w:asciiTheme="minorEastAsia" w:eastAsiaTheme="minorEastAsia" w:hAnsiTheme="minorEastAsia" w:cs="华文楷体"/>
                <w:b/>
                <w:sz w:val="24"/>
                <w:szCs w:val="24"/>
              </w:rPr>
            </w:pPr>
            <w:ins w:id="263" w:author="cp" w:date="2018-09-11T16:27:00Z">
              <w:r>
                <w:rPr>
                  <w:rFonts w:asciiTheme="minorEastAsia" w:eastAsiaTheme="minorEastAsia" w:hAnsiTheme="minorEastAsia" w:cs="华文楷体" w:hint="eastAsia"/>
                  <w:b/>
                  <w:sz w:val="24"/>
                  <w:szCs w:val="24"/>
                </w:rPr>
                <w:t>单通道张数</w:t>
              </w:r>
            </w:ins>
          </w:p>
        </w:tc>
        <w:tc>
          <w:tcPr>
            <w:tcW w:w="1686" w:type="dxa"/>
            <w:shd w:val="clear" w:color="auto" w:fill="F2F2F2" w:themeFill="background1" w:themeFillShade="F2"/>
          </w:tcPr>
          <w:p w:rsidR="00D8265E" w:rsidRDefault="00B754F7">
            <w:pPr>
              <w:pStyle w:val="ac"/>
              <w:spacing w:line="220" w:lineRule="atLeast"/>
              <w:ind w:firstLineChars="0" w:firstLine="0"/>
              <w:rPr>
                <w:ins w:id="264" w:author="cp" w:date="2018-09-11T16:27:00Z"/>
                <w:rFonts w:asciiTheme="minorEastAsia" w:eastAsiaTheme="minorEastAsia" w:hAnsiTheme="minorEastAsia" w:cs="华文楷体"/>
                <w:b/>
                <w:sz w:val="24"/>
                <w:szCs w:val="24"/>
              </w:rPr>
            </w:pPr>
            <w:ins w:id="265" w:author="cp" w:date="2018-09-11T16:27:00Z">
              <w:r>
                <w:rPr>
                  <w:rFonts w:asciiTheme="minorEastAsia" w:eastAsiaTheme="minorEastAsia" w:hAnsiTheme="minorEastAsia" w:cs="华文楷体" w:hint="eastAsia"/>
                  <w:b/>
                  <w:sz w:val="24"/>
                  <w:szCs w:val="24"/>
                </w:rPr>
                <w:t>解码延时(ms)</w:t>
              </w:r>
            </w:ins>
          </w:p>
        </w:tc>
      </w:tr>
      <w:tr w:rsidR="00D8265E">
        <w:trPr>
          <w:jc w:val="center"/>
          <w:ins w:id="266" w:author="cp" w:date="2018-09-11T16:27:00Z"/>
        </w:trPr>
        <w:tc>
          <w:tcPr>
            <w:tcW w:w="1551" w:type="dxa"/>
            <w:vMerge w:val="restart"/>
          </w:tcPr>
          <w:p w:rsidR="00D8265E" w:rsidRDefault="00B754F7">
            <w:pPr>
              <w:pStyle w:val="ac"/>
              <w:spacing w:line="220" w:lineRule="atLeast"/>
              <w:ind w:firstLineChars="0" w:firstLine="0"/>
              <w:jc w:val="center"/>
              <w:rPr>
                <w:ins w:id="267" w:author="cp" w:date="2018-09-11T16:27:00Z"/>
                <w:rFonts w:asciiTheme="minorEastAsia" w:eastAsiaTheme="minorEastAsia" w:hAnsiTheme="minorEastAsia" w:cs="华文楷体"/>
                <w:sz w:val="24"/>
                <w:szCs w:val="24"/>
              </w:rPr>
            </w:pPr>
            <w:ins w:id="268" w:author="cp" w:date="2018-09-11T16:27:00Z">
              <w:r>
                <w:rPr>
                  <w:rFonts w:asciiTheme="minorEastAsia" w:eastAsiaTheme="minorEastAsia" w:hAnsiTheme="minorEastAsia" w:cs="华文楷体" w:hint="eastAsia"/>
                  <w:sz w:val="24"/>
                  <w:szCs w:val="24"/>
                </w:rPr>
                <w:t>Jpeg</w:t>
              </w:r>
            </w:ins>
          </w:p>
          <w:p w:rsidR="00D8265E" w:rsidRDefault="00B754F7">
            <w:pPr>
              <w:pStyle w:val="ac"/>
              <w:spacing w:line="220" w:lineRule="atLeast"/>
              <w:ind w:firstLineChars="0" w:firstLine="0"/>
              <w:jc w:val="center"/>
              <w:rPr>
                <w:ins w:id="269" w:author="cp" w:date="2018-09-11T16:27:00Z"/>
                <w:rFonts w:asciiTheme="minorEastAsia" w:eastAsiaTheme="minorEastAsia" w:hAnsiTheme="minorEastAsia" w:cs="华文楷体"/>
                <w:sz w:val="24"/>
                <w:szCs w:val="24"/>
              </w:rPr>
            </w:pPr>
            <w:ins w:id="270" w:author="cp" w:date="2018-09-11T16:27:00Z">
              <w:r>
                <w:rPr>
                  <w:rFonts w:asciiTheme="minorEastAsia" w:eastAsiaTheme="minorEastAsia" w:hAnsiTheme="minorEastAsia" w:cs="华文楷体" w:hint="eastAsia"/>
                  <w:sz w:val="24"/>
                  <w:szCs w:val="24"/>
                </w:rPr>
                <w:t>1920x1080</w:t>
              </w:r>
            </w:ins>
          </w:p>
        </w:tc>
        <w:tc>
          <w:tcPr>
            <w:tcW w:w="1392" w:type="dxa"/>
          </w:tcPr>
          <w:p w:rsidR="00D8265E" w:rsidRDefault="00B754F7">
            <w:pPr>
              <w:pStyle w:val="ac"/>
              <w:spacing w:line="220" w:lineRule="atLeast"/>
              <w:ind w:firstLineChars="0" w:firstLine="0"/>
              <w:rPr>
                <w:ins w:id="271" w:author="cp" w:date="2018-09-11T16:27:00Z"/>
                <w:rFonts w:asciiTheme="minorEastAsia" w:eastAsiaTheme="minorEastAsia" w:hAnsiTheme="minorEastAsia" w:cs="华文楷体"/>
                <w:sz w:val="24"/>
                <w:szCs w:val="24"/>
              </w:rPr>
            </w:pPr>
            <w:ins w:id="272" w:author="cp" w:date="2018-09-11T16:27:00Z">
              <w:r>
                <w:rPr>
                  <w:rFonts w:asciiTheme="minorEastAsia" w:eastAsiaTheme="minorEastAsia" w:hAnsiTheme="minorEastAsia" w:cs="华文楷体" w:hint="eastAsia"/>
                  <w:sz w:val="24"/>
                  <w:szCs w:val="24"/>
                </w:rPr>
                <w:t>1920x1080</w:t>
              </w:r>
            </w:ins>
          </w:p>
          <w:p w:rsidR="00D8265E" w:rsidRDefault="00B754F7">
            <w:pPr>
              <w:pStyle w:val="ac"/>
              <w:spacing w:line="220" w:lineRule="atLeast"/>
              <w:ind w:firstLineChars="0" w:firstLine="0"/>
              <w:rPr>
                <w:ins w:id="273" w:author="cp" w:date="2018-09-11T16:27:00Z"/>
                <w:rFonts w:asciiTheme="minorEastAsia" w:eastAsiaTheme="minorEastAsia" w:hAnsiTheme="minorEastAsia" w:cs="华文楷体"/>
                <w:sz w:val="24"/>
                <w:szCs w:val="24"/>
              </w:rPr>
            </w:pPr>
            <w:ins w:id="274" w:author="cp" w:date="2018-09-11T16:27:00Z">
              <w:r>
                <w:rPr>
                  <w:rFonts w:asciiTheme="minorEastAsia" w:eastAsiaTheme="minorEastAsia" w:hAnsiTheme="minorEastAsia" w:cs="华文楷体" w:hint="eastAsia"/>
                  <w:sz w:val="24"/>
                  <w:szCs w:val="24"/>
                </w:rPr>
                <w:t>YUV420SP</w:t>
              </w:r>
            </w:ins>
          </w:p>
        </w:tc>
        <w:tc>
          <w:tcPr>
            <w:tcW w:w="1092" w:type="dxa"/>
          </w:tcPr>
          <w:p w:rsidR="00D8265E" w:rsidRDefault="00B754F7">
            <w:pPr>
              <w:pStyle w:val="ac"/>
              <w:spacing w:line="220" w:lineRule="atLeast"/>
              <w:ind w:firstLineChars="0" w:firstLine="0"/>
              <w:rPr>
                <w:ins w:id="275" w:author="cp" w:date="2018-09-11T16:27:00Z"/>
                <w:rFonts w:asciiTheme="minorEastAsia" w:eastAsiaTheme="minorEastAsia" w:hAnsiTheme="minorEastAsia" w:cs="华文楷体"/>
                <w:sz w:val="24"/>
                <w:szCs w:val="24"/>
              </w:rPr>
            </w:pPr>
            <w:ins w:id="276" w:author="cp" w:date="2018-09-11T16:27:00Z">
              <w:r>
                <w:rPr>
                  <w:rFonts w:asciiTheme="minorEastAsia" w:eastAsiaTheme="minorEastAsia" w:hAnsiTheme="minorEastAsia" w:cs="华文楷体" w:hint="eastAsia"/>
                  <w:sz w:val="24"/>
                  <w:szCs w:val="24"/>
                </w:rPr>
                <w:t>32</w:t>
              </w:r>
            </w:ins>
          </w:p>
        </w:tc>
        <w:tc>
          <w:tcPr>
            <w:tcW w:w="1164" w:type="dxa"/>
          </w:tcPr>
          <w:p w:rsidR="00D8265E" w:rsidRDefault="00B754F7">
            <w:pPr>
              <w:pStyle w:val="ac"/>
              <w:spacing w:line="220" w:lineRule="atLeast"/>
              <w:ind w:firstLineChars="0" w:firstLine="0"/>
              <w:rPr>
                <w:ins w:id="277" w:author="cp" w:date="2018-09-11T16:27:00Z"/>
                <w:rFonts w:asciiTheme="minorEastAsia" w:eastAsiaTheme="minorEastAsia" w:hAnsiTheme="minorEastAsia" w:cs="华文楷体"/>
                <w:sz w:val="24"/>
                <w:szCs w:val="24"/>
              </w:rPr>
            </w:pPr>
            <w:ins w:id="278" w:author="cp" w:date="2018-09-11T16:27:00Z">
              <w:r>
                <w:rPr>
                  <w:rFonts w:asciiTheme="minorEastAsia" w:eastAsiaTheme="minorEastAsia" w:hAnsiTheme="minorEastAsia" w:cs="华文楷体" w:hint="eastAsia"/>
                  <w:sz w:val="24"/>
                  <w:szCs w:val="24"/>
                </w:rPr>
                <w:t>384</w:t>
              </w:r>
            </w:ins>
          </w:p>
        </w:tc>
        <w:tc>
          <w:tcPr>
            <w:tcW w:w="1445" w:type="dxa"/>
          </w:tcPr>
          <w:p w:rsidR="00D8265E" w:rsidRDefault="00B754F7">
            <w:pPr>
              <w:pStyle w:val="ac"/>
              <w:spacing w:line="220" w:lineRule="atLeast"/>
              <w:ind w:firstLineChars="0" w:firstLine="0"/>
              <w:rPr>
                <w:ins w:id="279" w:author="cp" w:date="2018-09-11T16:27:00Z"/>
                <w:rFonts w:asciiTheme="minorEastAsia" w:eastAsiaTheme="minorEastAsia" w:hAnsiTheme="minorEastAsia" w:cs="华文楷体"/>
                <w:sz w:val="24"/>
                <w:szCs w:val="24"/>
              </w:rPr>
            </w:pPr>
            <w:ins w:id="280" w:author="cp" w:date="2018-09-11T16:27:00Z">
              <w:r>
                <w:rPr>
                  <w:rFonts w:asciiTheme="minorEastAsia" w:eastAsiaTheme="minorEastAsia" w:hAnsiTheme="minorEastAsia" w:cs="华文楷体" w:hint="eastAsia"/>
                  <w:sz w:val="24"/>
                  <w:szCs w:val="24"/>
                </w:rPr>
                <w:t>12</w:t>
              </w:r>
            </w:ins>
          </w:p>
        </w:tc>
        <w:tc>
          <w:tcPr>
            <w:tcW w:w="1686" w:type="dxa"/>
          </w:tcPr>
          <w:p w:rsidR="00D8265E" w:rsidRDefault="00B754F7">
            <w:pPr>
              <w:pStyle w:val="ac"/>
              <w:spacing w:line="220" w:lineRule="atLeast"/>
              <w:ind w:firstLineChars="0" w:firstLine="0"/>
              <w:rPr>
                <w:ins w:id="281" w:author="cp" w:date="2018-09-11T16:27:00Z"/>
                <w:rFonts w:asciiTheme="minorEastAsia" w:eastAsiaTheme="minorEastAsia" w:hAnsiTheme="minorEastAsia" w:cs="华文楷体"/>
                <w:sz w:val="24"/>
                <w:szCs w:val="24"/>
              </w:rPr>
            </w:pPr>
            <w:ins w:id="282" w:author="cp" w:date="2018-09-11T16:27:00Z">
              <w:r>
                <w:rPr>
                  <w:rFonts w:asciiTheme="minorEastAsia" w:eastAsiaTheme="minorEastAsia" w:hAnsiTheme="minorEastAsia" w:cs="华文楷体" w:hint="eastAsia"/>
                  <w:sz w:val="24"/>
                  <w:szCs w:val="24"/>
                </w:rPr>
                <w:t>68</w:t>
              </w:r>
            </w:ins>
          </w:p>
        </w:tc>
      </w:tr>
      <w:tr w:rsidR="00D8265E">
        <w:trPr>
          <w:jc w:val="center"/>
          <w:ins w:id="283" w:author="cp" w:date="2018-09-11T16:27:00Z"/>
        </w:trPr>
        <w:tc>
          <w:tcPr>
            <w:tcW w:w="1551" w:type="dxa"/>
            <w:vMerge/>
          </w:tcPr>
          <w:p w:rsidR="00D8265E" w:rsidRPr="00D8265E" w:rsidRDefault="00D8265E">
            <w:pPr>
              <w:pStyle w:val="ac"/>
              <w:spacing w:line="220" w:lineRule="atLeast"/>
              <w:ind w:firstLineChars="0" w:firstLine="0"/>
              <w:jc w:val="center"/>
              <w:rPr>
                <w:ins w:id="284" w:author="cp" w:date="2018-09-11T16:27:00Z"/>
                <w:rFonts w:asciiTheme="minorEastAsia" w:eastAsiaTheme="minorEastAsia" w:hAnsiTheme="minorEastAsia" w:cs="华文楷体"/>
                <w:sz w:val="24"/>
                <w:szCs w:val="24"/>
                <w:rPrChange w:id="285" w:author="cp" w:date="2018-08-27T15:56:00Z">
                  <w:rPr>
                    <w:ins w:id="286" w:author="cp" w:date="2018-09-11T16:27:00Z"/>
                    <w:sz w:val="30"/>
                    <w:szCs w:val="30"/>
                  </w:rPr>
                </w:rPrChange>
              </w:rPr>
            </w:pPr>
          </w:p>
        </w:tc>
        <w:tc>
          <w:tcPr>
            <w:tcW w:w="1392" w:type="dxa"/>
          </w:tcPr>
          <w:p w:rsidR="00D8265E" w:rsidRPr="00D8265E" w:rsidRDefault="00BF66CE">
            <w:pPr>
              <w:pStyle w:val="ac"/>
              <w:spacing w:line="220" w:lineRule="atLeast"/>
              <w:ind w:firstLineChars="0" w:firstLine="0"/>
              <w:rPr>
                <w:ins w:id="287" w:author="cp" w:date="2018-09-11T16:27:00Z"/>
                <w:rFonts w:asciiTheme="minorEastAsia" w:eastAsiaTheme="minorEastAsia" w:hAnsiTheme="minorEastAsia" w:cs="华文楷体"/>
                <w:sz w:val="24"/>
                <w:szCs w:val="24"/>
                <w:rPrChange w:id="288" w:author="cp" w:date="2018-08-27T15:56:00Z">
                  <w:rPr>
                    <w:ins w:id="289" w:author="cp" w:date="2018-09-11T16:27:00Z"/>
                    <w:sz w:val="30"/>
                    <w:szCs w:val="30"/>
                  </w:rPr>
                </w:rPrChange>
              </w:rPr>
            </w:pPr>
            <w:ins w:id="290" w:author="cp" w:date="2018-09-11T16:27:00Z">
              <w:r w:rsidRPr="00BF66CE">
                <w:rPr>
                  <w:rFonts w:asciiTheme="minorEastAsia" w:eastAsiaTheme="minorEastAsia" w:hAnsiTheme="minorEastAsia" w:cs="华文楷体"/>
                  <w:sz w:val="24"/>
                  <w:szCs w:val="24"/>
                  <w:rPrChange w:id="291" w:author="cp" w:date="2018-08-27T15:56:00Z">
                    <w:rPr>
                      <w:sz w:val="30"/>
                      <w:szCs w:val="30"/>
                    </w:rPr>
                  </w:rPrChange>
                </w:rPr>
                <w:t>1080x1080</w:t>
              </w:r>
            </w:ins>
          </w:p>
          <w:p w:rsidR="00D8265E" w:rsidRPr="00D8265E" w:rsidRDefault="00BF66CE">
            <w:pPr>
              <w:pStyle w:val="ac"/>
              <w:spacing w:line="220" w:lineRule="atLeast"/>
              <w:ind w:firstLineChars="0" w:firstLine="0"/>
              <w:rPr>
                <w:ins w:id="292" w:author="cp" w:date="2018-09-11T16:27:00Z"/>
                <w:rFonts w:asciiTheme="minorEastAsia" w:eastAsiaTheme="minorEastAsia" w:hAnsiTheme="minorEastAsia" w:cs="华文楷体"/>
                <w:sz w:val="24"/>
                <w:szCs w:val="24"/>
                <w:rPrChange w:id="293" w:author="cp" w:date="2018-08-27T15:56:00Z">
                  <w:rPr>
                    <w:ins w:id="294" w:author="cp" w:date="2018-09-11T16:27:00Z"/>
                    <w:sz w:val="30"/>
                    <w:szCs w:val="30"/>
                  </w:rPr>
                </w:rPrChange>
              </w:rPr>
            </w:pPr>
            <w:ins w:id="295" w:author="cp" w:date="2018-09-11T16:27:00Z">
              <w:r w:rsidRPr="00BF66CE">
                <w:rPr>
                  <w:rFonts w:asciiTheme="minorEastAsia" w:eastAsiaTheme="minorEastAsia" w:hAnsiTheme="minorEastAsia" w:cs="华文楷体"/>
                  <w:sz w:val="24"/>
                  <w:szCs w:val="24"/>
                  <w:rPrChange w:id="296" w:author="cp" w:date="2018-08-27T15:56:00Z">
                    <w:rPr>
                      <w:sz w:val="30"/>
                      <w:szCs w:val="30"/>
                    </w:rPr>
                  </w:rPrChange>
                </w:rPr>
                <w:t>YUV420SP</w:t>
              </w:r>
            </w:ins>
          </w:p>
        </w:tc>
        <w:tc>
          <w:tcPr>
            <w:tcW w:w="1092" w:type="dxa"/>
          </w:tcPr>
          <w:p w:rsidR="00D8265E" w:rsidRPr="00D8265E" w:rsidRDefault="00BF66CE">
            <w:pPr>
              <w:pStyle w:val="ac"/>
              <w:spacing w:line="220" w:lineRule="atLeast"/>
              <w:ind w:firstLineChars="0" w:firstLine="0"/>
              <w:rPr>
                <w:ins w:id="297" w:author="cp" w:date="2018-09-11T16:27:00Z"/>
                <w:rFonts w:asciiTheme="minorEastAsia" w:eastAsiaTheme="minorEastAsia" w:hAnsiTheme="minorEastAsia" w:cs="华文楷体"/>
                <w:sz w:val="24"/>
                <w:szCs w:val="24"/>
                <w:rPrChange w:id="298" w:author="cp" w:date="2018-08-27T15:56:00Z">
                  <w:rPr>
                    <w:ins w:id="299" w:author="cp" w:date="2018-09-11T16:27:00Z"/>
                    <w:sz w:val="30"/>
                    <w:szCs w:val="30"/>
                  </w:rPr>
                </w:rPrChange>
              </w:rPr>
            </w:pPr>
            <w:ins w:id="300" w:author="cp" w:date="2018-09-11T16:27:00Z">
              <w:r w:rsidRPr="00BF66CE">
                <w:rPr>
                  <w:rFonts w:asciiTheme="minorEastAsia" w:eastAsiaTheme="minorEastAsia" w:hAnsiTheme="minorEastAsia" w:cs="华文楷体"/>
                  <w:sz w:val="24"/>
                  <w:szCs w:val="24"/>
                  <w:rPrChange w:id="301" w:author="cp" w:date="2018-08-27T15:56:00Z">
                    <w:rPr>
                      <w:sz w:val="30"/>
                      <w:szCs w:val="30"/>
                    </w:rPr>
                  </w:rPrChange>
                </w:rPr>
                <w:t>32</w:t>
              </w:r>
            </w:ins>
          </w:p>
        </w:tc>
        <w:tc>
          <w:tcPr>
            <w:tcW w:w="1164" w:type="dxa"/>
          </w:tcPr>
          <w:p w:rsidR="00D8265E" w:rsidRDefault="00B754F7">
            <w:pPr>
              <w:pStyle w:val="ac"/>
              <w:spacing w:line="220" w:lineRule="atLeast"/>
              <w:ind w:firstLineChars="0" w:firstLine="0"/>
              <w:rPr>
                <w:ins w:id="302" w:author="cp" w:date="2018-09-11T16:27:00Z"/>
                <w:rFonts w:asciiTheme="minorEastAsia" w:eastAsiaTheme="minorEastAsia" w:hAnsiTheme="minorEastAsia" w:cs="华文楷体"/>
                <w:sz w:val="24"/>
                <w:szCs w:val="24"/>
              </w:rPr>
            </w:pPr>
            <w:ins w:id="303" w:author="cp" w:date="2018-09-11T16:27:00Z">
              <w:r>
                <w:rPr>
                  <w:rFonts w:asciiTheme="minorEastAsia" w:eastAsiaTheme="minorEastAsia" w:hAnsiTheme="minorEastAsia" w:cs="华文楷体" w:hint="eastAsia"/>
                  <w:sz w:val="24"/>
                  <w:szCs w:val="24"/>
                </w:rPr>
                <w:t>384</w:t>
              </w:r>
            </w:ins>
          </w:p>
        </w:tc>
        <w:tc>
          <w:tcPr>
            <w:tcW w:w="1445" w:type="dxa"/>
          </w:tcPr>
          <w:p w:rsidR="00D8265E" w:rsidRDefault="00B754F7">
            <w:pPr>
              <w:pStyle w:val="ac"/>
              <w:spacing w:line="220" w:lineRule="atLeast"/>
              <w:ind w:firstLineChars="0" w:firstLine="0"/>
              <w:rPr>
                <w:ins w:id="304" w:author="cp" w:date="2018-09-11T16:27:00Z"/>
                <w:rFonts w:asciiTheme="minorEastAsia" w:eastAsiaTheme="minorEastAsia" w:hAnsiTheme="minorEastAsia" w:cs="华文楷体"/>
                <w:sz w:val="24"/>
                <w:szCs w:val="24"/>
              </w:rPr>
            </w:pPr>
            <w:ins w:id="305" w:author="cp" w:date="2018-09-11T16:27:00Z">
              <w:r>
                <w:rPr>
                  <w:rFonts w:asciiTheme="minorEastAsia" w:eastAsiaTheme="minorEastAsia" w:hAnsiTheme="minorEastAsia" w:cs="华文楷体"/>
                  <w:sz w:val="24"/>
                  <w:szCs w:val="24"/>
                </w:rPr>
                <w:t>1</w:t>
              </w:r>
              <w:r>
                <w:rPr>
                  <w:rFonts w:asciiTheme="minorEastAsia" w:eastAsiaTheme="minorEastAsia" w:hAnsiTheme="minorEastAsia" w:cs="华文楷体" w:hint="eastAsia"/>
                  <w:sz w:val="24"/>
                  <w:szCs w:val="24"/>
                </w:rPr>
                <w:t>2</w:t>
              </w:r>
            </w:ins>
          </w:p>
        </w:tc>
        <w:tc>
          <w:tcPr>
            <w:tcW w:w="1686" w:type="dxa"/>
          </w:tcPr>
          <w:p w:rsidR="00D8265E" w:rsidRDefault="00B754F7">
            <w:pPr>
              <w:pStyle w:val="ac"/>
              <w:spacing w:line="220" w:lineRule="atLeast"/>
              <w:ind w:firstLineChars="0" w:firstLine="0"/>
              <w:rPr>
                <w:ins w:id="306" w:author="cp" w:date="2018-09-11T16:27:00Z"/>
                <w:rFonts w:asciiTheme="minorEastAsia" w:eastAsiaTheme="minorEastAsia" w:hAnsiTheme="minorEastAsia" w:cs="华文楷体"/>
                <w:sz w:val="24"/>
                <w:szCs w:val="24"/>
              </w:rPr>
            </w:pPr>
            <w:ins w:id="307" w:author="cp" w:date="2018-09-11T16:27:00Z">
              <w:r>
                <w:rPr>
                  <w:rFonts w:asciiTheme="minorEastAsia" w:eastAsiaTheme="minorEastAsia" w:hAnsiTheme="minorEastAsia" w:cs="华文楷体" w:hint="eastAsia"/>
                  <w:sz w:val="24"/>
                  <w:szCs w:val="24"/>
                </w:rPr>
                <w:t>67</w:t>
              </w:r>
            </w:ins>
          </w:p>
        </w:tc>
      </w:tr>
      <w:tr w:rsidR="00D8265E">
        <w:trPr>
          <w:jc w:val="center"/>
          <w:ins w:id="308" w:author="cp" w:date="2018-09-11T16:27:00Z"/>
        </w:trPr>
        <w:tc>
          <w:tcPr>
            <w:tcW w:w="1551" w:type="dxa"/>
            <w:vMerge w:val="restart"/>
          </w:tcPr>
          <w:p w:rsidR="00D8265E" w:rsidRDefault="00B754F7">
            <w:pPr>
              <w:pStyle w:val="ac"/>
              <w:spacing w:line="220" w:lineRule="atLeast"/>
              <w:ind w:firstLineChars="0" w:firstLine="0"/>
              <w:jc w:val="center"/>
              <w:rPr>
                <w:ins w:id="309" w:author="cp" w:date="2018-09-11T16:27:00Z"/>
                <w:rFonts w:asciiTheme="minorEastAsia" w:eastAsiaTheme="minorEastAsia" w:hAnsiTheme="minorEastAsia" w:cs="华文楷体"/>
                <w:sz w:val="24"/>
                <w:szCs w:val="24"/>
              </w:rPr>
            </w:pPr>
            <w:ins w:id="310" w:author="cp" w:date="2018-09-11T16:27:00Z">
              <w:r>
                <w:rPr>
                  <w:rFonts w:asciiTheme="minorEastAsia" w:eastAsiaTheme="minorEastAsia" w:hAnsiTheme="minorEastAsia" w:cs="华文楷体" w:hint="eastAsia"/>
                  <w:sz w:val="24"/>
                  <w:szCs w:val="24"/>
                </w:rPr>
                <w:t>Jpeg</w:t>
              </w:r>
            </w:ins>
          </w:p>
          <w:p w:rsidR="00D8265E" w:rsidRDefault="00B754F7">
            <w:pPr>
              <w:pStyle w:val="ac"/>
              <w:spacing w:line="220" w:lineRule="atLeast"/>
              <w:ind w:firstLineChars="0" w:firstLine="0"/>
              <w:jc w:val="center"/>
              <w:rPr>
                <w:ins w:id="311" w:author="cp" w:date="2018-09-11T16:27:00Z"/>
                <w:rFonts w:asciiTheme="minorEastAsia" w:eastAsiaTheme="minorEastAsia" w:hAnsiTheme="minorEastAsia" w:cs="华文楷体"/>
                <w:sz w:val="24"/>
                <w:szCs w:val="24"/>
              </w:rPr>
            </w:pPr>
            <w:ins w:id="312" w:author="cp" w:date="2018-09-11T16:27:00Z">
              <w:r>
                <w:rPr>
                  <w:rFonts w:asciiTheme="minorEastAsia" w:eastAsiaTheme="minorEastAsia" w:hAnsiTheme="minorEastAsia" w:cs="华文楷体" w:hint="eastAsia"/>
                  <w:sz w:val="24"/>
                  <w:szCs w:val="24"/>
                </w:rPr>
                <w:t>1280x720</w:t>
              </w:r>
            </w:ins>
          </w:p>
        </w:tc>
        <w:tc>
          <w:tcPr>
            <w:tcW w:w="1392" w:type="dxa"/>
          </w:tcPr>
          <w:p w:rsidR="00D8265E" w:rsidRDefault="00B754F7">
            <w:pPr>
              <w:pStyle w:val="ac"/>
              <w:spacing w:line="220" w:lineRule="atLeast"/>
              <w:ind w:firstLineChars="0" w:firstLine="0"/>
              <w:rPr>
                <w:ins w:id="313" w:author="cp" w:date="2018-09-11T16:27:00Z"/>
                <w:rFonts w:asciiTheme="minorEastAsia" w:eastAsiaTheme="minorEastAsia" w:hAnsiTheme="minorEastAsia" w:cs="华文楷体"/>
                <w:sz w:val="24"/>
                <w:szCs w:val="24"/>
              </w:rPr>
            </w:pPr>
            <w:ins w:id="314" w:author="cp" w:date="2018-09-11T16:27:00Z">
              <w:r>
                <w:rPr>
                  <w:rFonts w:asciiTheme="minorEastAsia" w:eastAsiaTheme="minorEastAsia" w:hAnsiTheme="minorEastAsia" w:cs="华文楷体" w:hint="eastAsia"/>
                  <w:sz w:val="24"/>
                  <w:szCs w:val="24"/>
                </w:rPr>
                <w:t>1280x720</w:t>
              </w:r>
            </w:ins>
          </w:p>
          <w:p w:rsidR="00D8265E" w:rsidRDefault="00B754F7">
            <w:pPr>
              <w:pStyle w:val="ac"/>
              <w:spacing w:line="220" w:lineRule="atLeast"/>
              <w:ind w:firstLineChars="0" w:firstLine="0"/>
              <w:rPr>
                <w:ins w:id="315" w:author="cp" w:date="2018-09-11T16:27:00Z"/>
                <w:rFonts w:asciiTheme="minorEastAsia" w:eastAsiaTheme="minorEastAsia" w:hAnsiTheme="minorEastAsia" w:cs="华文楷体"/>
                <w:sz w:val="24"/>
                <w:szCs w:val="24"/>
              </w:rPr>
            </w:pPr>
            <w:ins w:id="316" w:author="cp" w:date="2018-09-11T16:27:00Z">
              <w:r>
                <w:rPr>
                  <w:rFonts w:asciiTheme="minorEastAsia" w:eastAsiaTheme="minorEastAsia" w:hAnsiTheme="minorEastAsia" w:cs="华文楷体" w:hint="eastAsia"/>
                  <w:sz w:val="24"/>
                  <w:szCs w:val="24"/>
                </w:rPr>
                <w:t>YUV420SP</w:t>
              </w:r>
            </w:ins>
          </w:p>
        </w:tc>
        <w:tc>
          <w:tcPr>
            <w:tcW w:w="1092" w:type="dxa"/>
          </w:tcPr>
          <w:p w:rsidR="00D8265E" w:rsidRDefault="00B754F7">
            <w:pPr>
              <w:pStyle w:val="ac"/>
              <w:spacing w:line="220" w:lineRule="atLeast"/>
              <w:ind w:firstLineChars="0" w:firstLine="0"/>
              <w:rPr>
                <w:ins w:id="317" w:author="cp" w:date="2018-09-11T16:27:00Z"/>
                <w:rFonts w:asciiTheme="minorEastAsia" w:eastAsiaTheme="minorEastAsia" w:hAnsiTheme="minorEastAsia" w:cs="华文楷体"/>
                <w:sz w:val="24"/>
                <w:szCs w:val="24"/>
              </w:rPr>
            </w:pPr>
            <w:ins w:id="318" w:author="cp" w:date="2018-09-11T16:27:00Z">
              <w:r>
                <w:rPr>
                  <w:rFonts w:asciiTheme="minorEastAsia" w:eastAsiaTheme="minorEastAsia" w:hAnsiTheme="minorEastAsia" w:cs="华文楷体" w:hint="eastAsia"/>
                  <w:sz w:val="24"/>
                  <w:szCs w:val="24"/>
                </w:rPr>
                <w:t>32</w:t>
              </w:r>
            </w:ins>
          </w:p>
        </w:tc>
        <w:tc>
          <w:tcPr>
            <w:tcW w:w="1164" w:type="dxa"/>
          </w:tcPr>
          <w:p w:rsidR="00D8265E" w:rsidRDefault="00B754F7">
            <w:pPr>
              <w:pStyle w:val="ac"/>
              <w:spacing w:line="220" w:lineRule="atLeast"/>
              <w:ind w:firstLineChars="0" w:firstLine="0"/>
              <w:rPr>
                <w:ins w:id="319" w:author="cp" w:date="2018-09-11T16:27:00Z"/>
                <w:rFonts w:asciiTheme="minorEastAsia" w:eastAsiaTheme="minorEastAsia" w:hAnsiTheme="minorEastAsia" w:cs="华文楷体"/>
                <w:sz w:val="24"/>
                <w:szCs w:val="24"/>
              </w:rPr>
            </w:pPr>
            <w:ins w:id="320" w:author="cp" w:date="2018-09-11T16:27:00Z">
              <w:r>
                <w:rPr>
                  <w:rFonts w:asciiTheme="minorEastAsia" w:eastAsiaTheme="minorEastAsia" w:hAnsiTheme="minorEastAsia" w:cs="华文楷体" w:hint="eastAsia"/>
                  <w:sz w:val="24"/>
                  <w:szCs w:val="24"/>
                </w:rPr>
                <w:t>768</w:t>
              </w:r>
            </w:ins>
          </w:p>
        </w:tc>
        <w:tc>
          <w:tcPr>
            <w:tcW w:w="1445" w:type="dxa"/>
          </w:tcPr>
          <w:p w:rsidR="00D8265E" w:rsidRDefault="00B754F7">
            <w:pPr>
              <w:pStyle w:val="ac"/>
              <w:spacing w:line="220" w:lineRule="atLeast"/>
              <w:ind w:firstLineChars="0" w:firstLine="0"/>
              <w:rPr>
                <w:ins w:id="321" w:author="cp" w:date="2018-09-11T16:27:00Z"/>
                <w:rFonts w:asciiTheme="minorEastAsia" w:eastAsiaTheme="minorEastAsia" w:hAnsiTheme="minorEastAsia" w:cs="华文楷体"/>
                <w:sz w:val="24"/>
                <w:szCs w:val="24"/>
              </w:rPr>
            </w:pPr>
            <w:ins w:id="322" w:author="cp" w:date="2018-09-11T16:27:00Z">
              <w:r>
                <w:rPr>
                  <w:rFonts w:asciiTheme="minorEastAsia" w:eastAsiaTheme="minorEastAsia" w:hAnsiTheme="minorEastAsia" w:cs="华文楷体" w:hint="eastAsia"/>
                  <w:sz w:val="24"/>
                  <w:szCs w:val="24"/>
                </w:rPr>
                <w:t>24</w:t>
              </w:r>
            </w:ins>
          </w:p>
        </w:tc>
        <w:tc>
          <w:tcPr>
            <w:tcW w:w="1686" w:type="dxa"/>
          </w:tcPr>
          <w:p w:rsidR="00D8265E" w:rsidRDefault="00B754F7">
            <w:pPr>
              <w:pStyle w:val="ac"/>
              <w:spacing w:line="220" w:lineRule="atLeast"/>
              <w:ind w:firstLineChars="0" w:firstLine="0"/>
              <w:rPr>
                <w:ins w:id="323" w:author="cp" w:date="2018-09-11T16:27:00Z"/>
                <w:rFonts w:asciiTheme="minorEastAsia" w:eastAsiaTheme="minorEastAsia" w:hAnsiTheme="minorEastAsia" w:cs="华文楷体"/>
                <w:sz w:val="24"/>
                <w:szCs w:val="24"/>
              </w:rPr>
            </w:pPr>
            <w:ins w:id="324" w:author="cp" w:date="2018-09-11T16:27:00Z">
              <w:r>
                <w:rPr>
                  <w:rFonts w:asciiTheme="minorEastAsia" w:eastAsiaTheme="minorEastAsia" w:hAnsiTheme="minorEastAsia" w:cs="华文楷体" w:hint="eastAsia"/>
                  <w:sz w:val="24"/>
                  <w:szCs w:val="24"/>
                </w:rPr>
                <w:t>41</w:t>
              </w:r>
            </w:ins>
          </w:p>
        </w:tc>
      </w:tr>
      <w:tr w:rsidR="00D8265E">
        <w:trPr>
          <w:trHeight w:val="1028"/>
          <w:jc w:val="center"/>
          <w:ins w:id="325" w:author="cp" w:date="2018-09-11T16:27:00Z"/>
        </w:trPr>
        <w:tc>
          <w:tcPr>
            <w:tcW w:w="1551" w:type="dxa"/>
            <w:vMerge/>
          </w:tcPr>
          <w:p w:rsidR="00D8265E" w:rsidRPr="00D8265E" w:rsidRDefault="00D8265E">
            <w:pPr>
              <w:pStyle w:val="ac"/>
              <w:spacing w:line="220" w:lineRule="atLeast"/>
              <w:ind w:firstLineChars="0" w:firstLine="0"/>
              <w:jc w:val="center"/>
              <w:rPr>
                <w:ins w:id="326" w:author="cp" w:date="2018-09-11T16:27:00Z"/>
                <w:rFonts w:asciiTheme="minorEastAsia" w:eastAsiaTheme="minorEastAsia" w:hAnsiTheme="minorEastAsia" w:cs="华文楷体"/>
                <w:sz w:val="24"/>
                <w:szCs w:val="24"/>
                <w:rPrChange w:id="327" w:author="cp" w:date="2018-08-27T15:56:00Z">
                  <w:rPr>
                    <w:ins w:id="328" w:author="cp" w:date="2018-09-11T16:27:00Z"/>
                    <w:sz w:val="30"/>
                    <w:szCs w:val="30"/>
                  </w:rPr>
                </w:rPrChange>
              </w:rPr>
            </w:pPr>
          </w:p>
        </w:tc>
        <w:tc>
          <w:tcPr>
            <w:tcW w:w="1392" w:type="dxa"/>
          </w:tcPr>
          <w:p w:rsidR="00D8265E" w:rsidRPr="00D8265E" w:rsidRDefault="00BF66CE">
            <w:pPr>
              <w:pStyle w:val="ac"/>
              <w:spacing w:line="220" w:lineRule="atLeast"/>
              <w:ind w:firstLineChars="0" w:firstLine="0"/>
              <w:rPr>
                <w:ins w:id="329" w:author="cp" w:date="2018-09-11T16:27:00Z"/>
                <w:rFonts w:asciiTheme="minorEastAsia" w:eastAsiaTheme="minorEastAsia" w:hAnsiTheme="minorEastAsia" w:cs="华文楷体"/>
                <w:sz w:val="24"/>
                <w:szCs w:val="24"/>
                <w:rPrChange w:id="330" w:author="cp" w:date="2018-08-27T15:56:00Z">
                  <w:rPr>
                    <w:ins w:id="331" w:author="cp" w:date="2018-09-11T16:27:00Z"/>
                    <w:sz w:val="30"/>
                    <w:szCs w:val="30"/>
                  </w:rPr>
                </w:rPrChange>
              </w:rPr>
            </w:pPr>
            <w:ins w:id="332" w:author="cp" w:date="2018-09-11T16:27:00Z">
              <w:r w:rsidRPr="00BF66CE">
                <w:rPr>
                  <w:rFonts w:asciiTheme="minorEastAsia" w:eastAsiaTheme="minorEastAsia" w:hAnsiTheme="minorEastAsia" w:cs="华文楷体"/>
                  <w:sz w:val="24"/>
                  <w:szCs w:val="24"/>
                  <w:rPrChange w:id="333" w:author="cp" w:date="2018-08-27T15:56:00Z">
                    <w:rPr>
                      <w:sz w:val="30"/>
                      <w:szCs w:val="30"/>
                    </w:rPr>
                  </w:rPrChange>
                </w:rPr>
                <w:t>720x720</w:t>
              </w:r>
            </w:ins>
          </w:p>
          <w:p w:rsidR="00D8265E" w:rsidRPr="00D8265E" w:rsidRDefault="00BF66CE">
            <w:pPr>
              <w:pStyle w:val="ac"/>
              <w:spacing w:line="220" w:lineRule="atLeast"/>
              <w:ind w:firstLineChars="0" w:firstLine="0"/>
              <w:rPr>
                <w:ins w:id="334" w:author="cp" w:date="2018-09-11T16:27:00Z"/>
                <w:rFonts w:asciiTheme="minorEastAsia" w:eastAsiaTheme="minorEastAsia" w:hAnsiTheme="minorEastAsia" w:cs="华文楷体"/>
                <w:sz w:val="24"/>
                <w:szCs w:val="24"/>
                <w:rPrChange w:id="335" w:author="cp" w:date="2018-08-27T15:56:00Z">
                  <w:rPr>
                    <w:ins w:id="336" w:author="cp" w:date="2018-09-11T16:27:00Z"/>
                    <w:sz w:val="30"/>
                    <w:szCs w:val="30"/>
                  </w:rPr>
                </w:rPrChange>
              </w:rPr>
            </w:pPr>
            <w:ins w:id="337" w:author="cp" w:date="2018-09-11T16:27:00Z">
              <w:r w:rsidRPr="00BF66CE">
                <w:rPr>
                  <w:rFonts w:asciiTheme="minorEastAsia" w:eastAsiaTheme="minorEastAsia" w:hAnsiTheme="minorEastAsia" w:cs="华文楷体"/>
                  <w:sz w:val="24"/>
                  <w:szCs w:val="24"/>
                  <w:rPrChange w:id="338" w:author="cp" w:date="2018-08-27T15:56:00Z">
                    <w:rPr>
                      <w:sz w:val="30"/>
                      <w:szCs w:val="30"/>
                    </w:rPr>
                  </w:rPrChange>
                </w:rPr>
                <w:t>YUV420SP</w:t>
              </w:r>
            </w:ins>
          </w:p>
        </w:tc>
        <w:tc>
          <w:tcPr>
            <w:tcW w:w="1092" w:type="dxa"/>
          </w:tcPr>
          <w:p w:rsidR="00D8265E" w:rsidRPr="00D8265E" w:rsidRDefault="00BF66CE">
            <w:pPr>
              <w:pStyle w:val="ac"/>
              <w:spacing w:line="220" w:lineRule="atLeast"/>
              <w:ind w:firstLineChars="0" w:firstLine="0"/>
              <w:rPr>
                <w:ins w:id="339" w:author="cp" w:date="2018-09-11T16:27:00Z"/>
                <w:rFonts w:asciiTheme="minorEastAsia" w:eastAsiaTheme="minorEastAsia" w:hAnsiTheme="minorEastAsia" w:cs="华文楷体"/>
                <w:sz w:val="24"/>
                <w:szCs w:val="24"/>
                <w:rPrChange w:id="340" w:author="cp" w:date="2018-08-27T15:56:00Z">
                  <w:rPr>
                    <w:ins w:id="341" w:author="cp" w:date="2018-09-11T16:27:00Z"/>
                    <w:sz w:val="30"/>
                    <w:szCs w:val="30"/>
                  </w:rPr>
                </w:rPrChange>
              </w:rPr>
            </w:pPr>
            <w:ins w:id="342" w:author="cp" w:date="2018-09-11T16:27:00Z">
              <w:r w:rsidRPr="00BF66CE">
                <w:rPr>
                  <w:rFonts w:asciiTheme="minorEastAsia" w:eastAsiaTheme="minorEastAsia" w:hAnsiTheme="minorEastAsia" w:cs="华文楷体"/>
                  <w:sz w:val="24"/>
                  <w:szCs w:val="24"/>
                  <w:rPrChange w:id="343" w:author="cp" w:date="2018-08-27T15:56:00Z">
                    <w:rPr>
                      <w:sz w:val="30"/>
                      <w:szCs w:val="30"/>
                    </w:rPr>
                  </w:rPrChange>
                </w:rPr>
                <w:t>32</w:t>
              </w:r>
            </w:ins>
          </w:p>
        </w:tc>
        <w:tc>
          <w:tcPr>
            <w:tcW w:w="1164" w:type="dxa"/>
          </w:tcPr>
          <w:p w:rsidR="00D8265E" w:rsidRDefault="00B754F7">
            <w:pPr>
              <w:pStyle w:val="ac"/>
              <w:spacing w:line="220" w:lineRule="atLeast"/>
              <w:ind w:firstLineChars="0" w:firstLine="0"/>
              <w:rPr>
                <w:ins w:id="344" w:author="cp" w:date="2018-09-11T16:27:00Z"/>
                <w:rFonts w:asciiTheme="minorEastAsia" w:eastAsiaTheme="minorEastAsia" w:hAnsiTheme="minorEastAsia" w:cs="华文楷体"/>
                <w:sz w:val="24"/>
                <w:szCs w:val="24"/>
              </w:rPr>
            </w:pPr>
            <w:ins w:id="345" w:author="cp" w:date="2018-09-11T16:27:00Z">
              <w:r>
                <w:rPr>
                  <w:rFonts w:asciiTheme="minorEastAsia" w:eastAsiaTheme="minorEastAsia" w:hAnsiTheme="minorEastAsia" w:cs="华文楷体" w:hint="eastAsia"/>
                  <w:sz w:val="24"/>
                  <w:szCs w:val="24"/>
                </w:rPr>
                <w:t>768</w:t>
              </w:r>
            </w:ins>
          </w:p>
        </w:tc>
        <w:tc>
          <w:tcPr>
            <w:tcW w:w="1445" w:type="dxa"/>
          </w:tcPr>
          <w:p w:rsidR="00D8265E" w:rsidRDefault="00B754F7">
            <w:pPr>
              <w:pStyle w:val="ac"/>
              <w:spacing w:line="220" w:lineRule="atLeast"/>
              <w:ind w:firstLineChars="0" w:firstLine="0"/>
              <w:rPr>
                <w:ins w:id="346" w:author="cp" w:date="2018-09-11T16:27:00Z"/>
                <w:rFonts w:asciiTheme="minorEastAsia" w:eastAsiaTheme="minorEastAsia" w:hAnsiTheme="minorEastAsia" w:cs="华文楷体"/>
                <w:sz w:val="24"/>
                <w:szCs w:val="24"/>
              </w:rPr>
            </w:pPr>
            <w:ins w:id="347" w:author="cp" w:date="2018-09-11T16:27:00Z">
              <w:r>
                <w:rPr>
                  <w:rFonts w:asciiTheme="minorEastAsia" w:eastAsiaTheme="minorEastAsia" w:hAnsiTheme="minorEastAsia" w:cs="华文楷体"/>
                  <w:sz w:val="24"/>
                  <w:szCs w:val="24"/>
                </w:rPr>
                <w:t>2</w:t>
              </w:r>
              <w:r>
                <w:rPr>
                  <w:rFonts w:asciiTheme="minorEastAsia" w:eastAsiaTheme="minorEastAsia" w:hAnsiTheme="minorEastAsia" w:cs="华文楷体" w:hint="eastAsia"/>
                  <w:sz w:val="24"/>
                  <w:szCs w:val="24"/>
                </w:rPr>
                <w:t>4</w:t>
              </w:r>
            </w:ins>
          </w:p>
        </w:tc>
        <w:tc>
          <w:tcPr>
            <w:tcW w:w="1686" w:type="dxa"/>
          </w:tcPr>
          <w:p w:rsidR="00D8265E" w:rsidRDefault="00B754F7">
            <w:pPr>
              <w:pStyle w:val="ac"/>
              <w:spacing w:line="220" w:lineRule="atLeast"/>
              <w:ind w:firstLineChars="0" w:firstLine="0"/>
              <w:rPr>
                <w:ins w:id="348" w:author="cp" w:date="2018-09-11T16:27:00Z"/>
                <w:rFonts w:asciiTheme="minorEastAsia" w:eastAsiaTheme="minorEastAsia" w:hAnsiTheme="minorEastAsia" w:cs="华文楷体"/>
                <w:sz w:val="24"/>
                <w:szCs w:val="24"/>
              </w:rPr>
            </w:pPr>
            <w:ins w:id="349" w:author="cp" w:date="2018-09-11T16:27:00Z">
              <w:r>
                <w:rPr>
                  <w:rFonts w:asciiTheme="minorEastAsia" w:eastAsiaTheme="minorEastAsia" w:hAnsiTheme="minorEastAsia" w:cs="华文楷体"/>
                  <w:sz w:val="24"/>
                  <w:szCs w:val="24"/>
                </w:rPr>
                <w:t>40</w:t>
              </w:r>
            </w:ins>
          </w:p>
        </w:tc>
      </w:tr>
      <w:tr w:rsidR="00D8265E">
        <w:trPr>
          <w:jc w:val="center"/>
          <w:ins w:id="350" w:author="cp" w:date="2018-09-11T16:27:00Z"/>
        </w:trPr>
        <w:tc>
          <w:tcPr>
            <w:tcW w:w="1551" w:type="dxa"/>
          </w:tcPr>
          <w:p w:rsidR="00D8265E" w:rsidRDefault="00B754F7">
            <w:pPr>
              <w:pStyle w:val="ac"/>
              <w:spacing w:line="220" w:lineRule="atLeast"/>
              <w:ind w:firstLineChars="0" w:firstLine="0"/>
              <w:jc w:val="center"/>
              <w:rPr>
                <w:ins w:id="351" w:author="cp" w:date="2018-09-11T16:27:00Z"/>
                <w:rFonts w:asciiTheme="minorEastAsia" w:eastAsiaTheme="minorEastAsia" w:hAnsiTheme="minorEastAsia" w:cs="华文楷体"/>
                <w:sz w:val="24"/>
                <w:szCs w:val="24"/>
              </w:rPr>
            </w:pPr>
            <w:ins w:id="352" w:author="cp" w:date="2018-09-11T16:27:00Z">
              <w:r>
                <w:rPr>
                  <w:rFonts w:asciiTheme="minorEastAsia" w:eastAsiaTheme="minorEastAsia" w:hAnsiTheme="minorEastAsia" w:cs="华文楷体" w:hint="eastAsia"/>
                  <w:sz w:val="24"/>
                  <w:szCs w:val="24"/>
                </w:rPr>
                <w:t>Jpeg</w:t>
              </w:r>
            </w:ins>
          </w:p>
          <w:p w:rsidR="00D8265E" w:rsidRDefault="00B754F7">
            <w:pPr>
              <w:pStyle w:val="ac"/>
              <w:spacing w:line="220" w:lineRule="atLeast"/>
              <w:ind w:firstLineChars="0" w:firstLine="0"/>
              <w:jc w:val="center"/>
              <w:rPr>
                <w:ins w:id="353" w:author="cp" w:date="2018-09-11T16:27:00Z"/>
                <w:rFonts w:asciiTheme="minorEastAsia" w:eastAsiaTheme="minorEastAsia" w:hAnsiTheme="minorEastAsia" w:cs="华文楷体"/>
                <w:sz w:val="24"/>
                <w:szCs w:val="24"/>
              </w:rPr>
            </w:pPr>
            <w:ins w:id="354" w:author="cp" w:date="2018-09-11T16:27:00Z">
              <w:r>
                <w:rPr>
                  <w:rFonts w:asciiTheme="minorEastAsia" w:eastAsiaTheme="minorEastAsia" w:hAnsiTheme="minorEastAsia" w:cs="华文楷体" w:hint="eastAsia"/>
                  <w:sz w:val="24"/>
                  <w:szCs w:val="24"/>
                </w:rPr>
                <w:t>256x256</w:t>
              </w:r>
            </w:ins>
          </w:p>
        </w:tc>
        <w:tc>
          <w:tcPr>
            <w:tcW w:w="1392" w:type="dxa"/>
          </w:tcPr>
          <w:p w:rsidR="00D8265E" w:rsidRDefault="00B754F7">
            <w:pPr>
              <w:pStyle w:val="ac"/>
              <w:spacing w:line="220" w:lineRule="atLeast"/>
              <w:ind w:firstLineChars="0" w:firstLine="0"/>
              <w:rPr>
                <w:ins w:id="355" w:author="cp" w:date="2018-09-11T16:27:00Z"/>
                <w:rFonts w:asciiTheme="minorEastAsia" w:eastAsiaTheme="minorEastAsia" w:hAnsiTheme="minorEastAsia" w:cs="华文楷体"/>
                <w:sz w:val="24"/>
                <w:szCs w:val="24"/>
              </w:rPr>
            </w:pPr>
            <w:ins w:id="356" w:author="cp" w:date="2018-09-11T16:27:00Z">
              <w:r>
                <w:rPr>
                  <w:rFonts w:asciiTheme="minorEastAsia" w:eastAsiaTheme="minorEastAsia" w:hAnsiTheme="minorEastAsia" w:cs="华文楷体" w:hint="eastAsia"/>
                  <w:sz w:val="24"/>
                  <w:szCs w:val="24"/>
                </w:rPr>
                <w:t>256x256</w:t>
              </w:r>
            </w:ins>
          </w:p>
          <w:p w:rsidR="00D8265E" w:rsidRDefault="00B754F7">
            <w:pPr>
              <w:pStyle w:val="ac"/>
              <w:spacing w:line="220" w:lineRule="atLeast"/>
              <w:ind w:firstLineChars="0" w:firstLine="0"/>
              <w:rPr>
                <w:ins w:id="357" w:author="cp" w:date="2018-09-11T16:27:00Z"/>
                <w:rFonts w:asciiTheme="minorEastAsia" w:eastAsiaTheme="minorEastAsia" w:hAnsiTheme="minorEastAsia" w:cs="华文楷体"/>
                <w:sz w:val="24"/>
                <w:szCs w:val="24"/>
              </w:rPr>
            </w:pPr>
            <w:ins w:id="358" w:author="cp" w:date="2018-09-11T16:27:00Z">
              <w:r>
                <w:rPr>
                  <w:rFonts w:asciiTheme="minorEastAsia" w:eastAsiaTheme="minorEastAsia" w:hAnsiTheme="minorEastAsia" w:cs="华文楷体" w:hint="eastAsia"/>
                  <w:sz w:val="24"/>
                  <w:szCs w:val="24"/>
                </w:rPr>
                <w:t>YUV420SP</w:t>
              </w:r>
            </w:ins>
          </w:p>
        </w:tc>
        <w:tc>
          <w:tcPr>
            <w:tcW w:w="1092" w:type="dxa"/>
          </w:tcPr>
          <w:p w:rsidR="00D8265E" w:rsidRDefault="00B754F7">
            <w:pPr>
              <w:pStyle w:val="ac"/>
              <w:spacing w:line="220" w:lineRule="atLeast"/>
              <w:ind w:firstLineChars="0" w:firstLine="0"/>
              <w:rPr>
                <w:ins w:id="359" w:author="cp" w:date="2018-09-11T16:27:00Z"/>
                <w:rFonts w:asciiTheme="minorEastAsia" w:eastAsiaTheme="minorEastAsia" w:hAnsiTheme="minorEastAsia" w:cs="华文楷体"/>
                <w:sz w:val="24"/>
                <w:szCs w:val="24"/>
              </w:rPr>
            </w:pPr>
            <w:ins w:id="360" w:author="cp" w:date="2018-09-11T16:27:00Z">
              <w:r>
                <w:rPr>
                  <w:rFonts w:asciiTheme="minorEastAsia" w:eastAsiaTheme="minorEastAsia" w:hAnsiTheme="minorEastAsia" w:cs="华文楷体" w:hint="eastAsia"/>
                  <w:sz w:val="24"/>
                  <w:szCs w:val="24"/>
                </w:rPr>
                <w:t>64</w:t>
              </w:r>
            </w:ins>
          </w:p>
        </w:tc>
        <w:tc>
          <w:tcPr>
            <w:tcW w:w="1164" w:type="dxa"/>
          </w:tcPr>
          <w:p w:rsidR="00D8265E" w:rsidRDefault="00B754F7">
            <w:pPr>
              <w:pStyle w:val="ac"/>
              <w:spacing w:line="220" w:lineRule="atLeast"/>
              <w:ind w:firstLineChars="0" w:firstLine="0"/>
              <w:rPr>
                <w:ins w:id="361" w:author="cp" w:date="2018-09-11T16:27:00Z"/>
                <w:rFonts w:asciiTheme="minorEastAsia" w:eastAsiaTheme="minorEastAsia" w:hAnsiTheme="minorEastAsia" w:cs="华文楷体"/>
                <w:sz w:val="24"/>
                <w:szCs w:val="24"/>
              </w:rPr>
            </w:pPr>
            <w:ins w:id="362" w:author="cp" w:date="2018-09-11T16:27:00Z">
              <w:r>
                <w:rPr>
                  <w:rFonts w:asciiTheme="minorEastAsia" w:eastAsiaTheme="minorEastAsia" w:hAnsiTheme="minorEastAsia" w:cs="华文楷体" w:hint="eastAsia"/>
                  <w:sz w:val="24"/>
                  <w:szCs w:val="24"/>
                </w:rPr>
                <w:t>2112</w:t>
              </w:r>
            </w:ins>
          </w:p>
        </w:tc>
        <w:tc>
          <w:tcPr>
            <w:tcW w:w="1445" w:type="dxa"/>
          </w:tcPr>
          <w:p w:rsidR="00D8265E" w:rsidRDefault="00B754F7">
            <w:pPr>
              <w:pStyle w:val="ac"/>
              <w:spacing w:line="220" w:lineRule="atLeast"/>
              <w:ind w:firstLineChars="0" w:firstLine="0"/>
              <w:rPr>
                <w:ins w:id="363" w:author="cp" w:date="2018-09-11T16:27:00Z"/>
                <w:rFonts w:asciiTheme="minorEastAsia" w:eastAsiaTheme="minorEastAsia" w:hAnsiTheme="minorEastAsia" w:cs="华文楷体"/>
                <w:sz w:val="24"/>
                <w:szCs w:val="24"/>
              </w:rPr>
            </w:pPr>
            <w:ins w:id="364" w:author="cp" w:date="2018-09-11T16:27:00Z">
              <w:r>
                <w:rPr>
                  <w:rFonts w:asciiTheme="minorEastAsia" w:eastAsiaTheme="minorEastAsia" w:hAnsiTheme="minorEastAsia" w:cs="华文楷体" w:hint="eastAsia"/>
                  <w:sz w:val="24"/>
                  <w:szCs w:val="24"/>
                </w:rPr>
                <w:t>33</w:t>
              </w:r>
            </w:ins>
          </w:p>
        </w:tc>
        <w:tc>
          <w:tcPr>
            <w:tcW w:w="1686" w:type="dxa"/>
          </w:tcPr>
          <w:p w:rsidR="00D8265E" w:rsidRDefault="00B754F7">
            <w:pPr>
              <w:pStyle w:val="ac"/>
              <w:spacing w:line="220" w:lineRule="atLeast"/>
              <w:ind w:firstLineChars="0" w:firstLine="0"/>
              <w:rPr>
                <w:ins w:id="365" w:author="cp" w:date="2018-09-11T16:27:00Z"/>
                <w:rFonts w:asciiTheme="minorEastAsia" w:eastAsiaTheme="minorEastAsia" w:hAnsiTheme="minorEastAsia" w:cs="华文楷体"/>
                <w:sz w:val="24"/>
                <w:szCs w:val="24"/>
              </w:rPr>
            </w:pPr>
            <w:ins w:id="366" w:author="cp" w:date="2018-09-11T16:27:00Z">
              <w:r>
                <w:rPr>
                  <w:rFonts w:asciiTheme="minorEastAsia" w:eastAsiaTheme="minorEastAsia" w:hAnsiTheme="minorEastAsia" w:cs="华文楷体" w:hint="eastAsia"/>
                  <w:sz w:val="24"/>
                  <w:szCs w:val="24"/>
                </w:rPr>
                <w:t>22</w:t>
              </w:r>
            </w:ins>
          </w:p>
        </w:tc>
      </w:tr>
    </w:tbl>
    <w:p w:rsidR="00D8265E" w:rsidRDefault="00D8265E">
      <w:pPr>
        <w:tabs>
          <w:tab w:val="left" w:pos="840"/>
        </w:tabs>
        <w:spacing w:line="220" w:lineRule="atLeast"/>
        <w:rPr>
          <w:rFonts w:ascii="楷体" w:eastAsia="楷体" w:hAnsi="楷体"/>
          <w:sz w:val="28"/>
          <w:szCs w:val="28"/>
        </w:rPr>
      </w:pPr>
    </w:p>
    <w:p w:rsidR="00D8265E" w:rsidRDefault="00D8265E">
      <w:pPr>
        <w:pStyle w:val="ac"/>
        <w:spacing w:line="220" w:lineRule="atLeast"/>
        <w:ind w:firstLineChars="0" w:firstLine="0"/>
        <w:rPr>
          <w:rFonts w:ascii="楷体" w:eastAsia="楷体" w:hAnsi="楷体"/>
          <w:color w:val="E36C0A" w:themeColor="accent6" w:themeShade="BF"/>
          <w:sz w:val="30"/>
          <w:szCs w:val="30"/>
        </w:rPr>
      </w:pPr>
    </w:p>
    <w:p w:rsidR="00D8265E" w:rsidRDefault="00D8265E">
      <w:pPr>
        <w:pStyle w:val="ac"/>
        <w:spacing w:line="220" w:lineRule="atLeast"/>
        <w:ind w:left="425" w:firstLineChars="0" w:firstLine="0"/>
        <w:rPr>
          <w:rFonts w:ascii="楷体" w:eastAsia="楷体" w:hAnsi="楷体"/>
          <w:color w:val="E36C0A" w:themeColor="accent6" w:themeShade="BF"/>
          <w:sz w:val="30"/>
          <w:szCs w:val="30"/>
        </w:rPr>
      </w:pPr>
    </w:p>
    <w:p w:rsidR="00D8265E" w:rsidRDefault="00D8265E">
      <w:pPr>
        <w:pStyle w:val="ac"/>
        <w:spacing w:line="220" w:lineRule="atLeast"/>
        <w:ind w:left="425" w:firstLineChars="0" w:firstLine="0"/>
        <w:rPr>
          <w:rFonts w:ascii="楷体" w:eastAsia="楷体" w:hAnsi="楷体"/>
          <w:color w:val="E36C0A" w:themeColor="accent6" w:themeShade="BF"/>
          <w:sz w:val="30"/>
          <w:szCs w:val="30"/>
        </w:rPr>
      </w:pPr>
    </w:p>
    <w:p w:rsidR="00D8265E" w:rsidRDefault="00D8265E">
      <w:pPr>
        <w:pStyle w:val="ac"/>
        <w:spacing w:line="220" w:lineRule="atLeast"/>
        <w:ind w:firstLineChars="0" w:firstLine="0"/>
        <w:rPr>
          <w:rFonts w:ascii="楷体" w:eastAsia="楷体" w:hAnsi="楷体"/>
          <w:color w:val="E36C0A" w:themeColor="accent6" w:themeShade="BF"/>
          <w:sz w:val="30"/>
          <w:szCs w:val="30"/>
        </w:rPr>
      </w:pPr>
    </w:p>
    <w:p w:rsidR="00D8265E" w:rsidRDefault="00D8265E">
      <w:pPr>
        <w:pStyle w:val="ac"/>
        <w:spacing w:line="220" w:lineRule="atLeast"/>
        <w:ind w:firstLineChars="0" w:firstLine="0"/>
        <w:rPr>
          <w:rFonts w:ascii="楷体" w:eastAsia="楷体" w:hAnsi="楷体"/>
          <w:color w:val="E36C0A" w:themeColor="accent6" w:themeShade="BF"/>
          <w:sz w:val="30"/>
          <w:szCs w:val="30"/>
        </w:rPr>
      </w:pPr>
    </w:p>
    <w:p w:rsidR="00D8265E" w:rsidRDefault="00D8265E">
      <w:pPr>
        <w:pStyle w:val="ac"/>
        <w:spacing w:line="220" w:lineRule="atLeast"/>
        <w:ind w:firstLineChars="0" w:firstLine="0"/>
        <w:rPr>
          <w:rFonts w:ascii="楷体" w:eastAsia="楷体" w:hAnsi="楷体"/>
          <w:color w:val="E36C0A" w:themeColor="accent6" w:themeShade="BF"/>
          <w:sz w:val="30"/>
          <w:szCs w:val="30"/>
        </w:rPr>
      </w:pPr>
    </w:p>
    <w:p w:rsidR="00D8265E" w:rsidRDefault="00D8265E">
      <w:pPr>
        <w:pStyle w:val="ac"/>
        <w:spacing w:line="220" w:lineRule="atLeast"/>
        <w:ind w:firstLineChars="0" w:firstLine="0"/>
        <w:rPr>
          <w:ins w:id="367" w:author="cp" w:date="2018-09-10T14:39:00Z"/>
          <w:rFonts w:ascii="楷体" w:eastAsia="楷体" w:hAnsi="楷体"/>
          <w:color w:val="E36C0A" w:themeColor="accent6" w:themeShade="BF"/>
          <w:sz w:val="30"/>
          <w:szCs w:val="30"/>
        </w:rPr>
      </w:pPr>
    </w:p>
    <w:p w:rsidR="00D8265E" w:rsidRDefault="00D8265E">
      <w:pPr>
        <w:pStyle w:val="ac"/>
        <w:spacing w:line="220" w:lineRule="atLeast"/>
        <w:ind w:firstLineChars="0" w:firstLine="0"/>
        <w:rPr>
          <w:rFonts w:ascii="楷体" w:eastAsia="楷体" w:hAnsi="楷体"/>
          <w:color w:val="E36C0A" w:themeColor="accent6" w:themeShade="BF"/>
          <w:sz w:val="30"/>
          <w:szCs w:val="30"/>
        </w:rPr>
      </w:pPr>
    </w:p>
    <w:p w:rsidR="00D8265E" w:rsidRPr="00776B6E" w:rsidRDefault="00776B6E" w:rsidP="00776B6E">
      <w:pPr>
        <w:adjustRightInd/>
        <w:snapToGrid/>
        <w:spacing w:after="0"/>
        <w:rPr>
          <w:rFonts w:ascii="楷体" w:eastAsia="楷体" w:hAnsi="楷体"/>
          <w:color w:val="E36C0A" w:themeColor="accent6" w:themeShade="BF"/>
          <w:sz w:val="30"/>
          <w:szCs w:val="30"/>
        </w:rPr>
      </w:pPr>
      <w:r>
        <w:rPr>
          <w:rFonts w:ascii="楷体" w:eastAsia="楷体" w:hAnsi="楷体"/>
          <w:color w:val="E36C0A" w:themeColor="accent6" w:themeShade="BF"/>
          <w:sz w:val="30"/>
          <w:szCs w:val="30"/>
        </w:rPr>
        <w:br w:type="page"/>
      </w:r>
    </w:p>
    <w:p w:rsidR="00D8265E" w:rsidRDefault="00B754F7">
      <w:pPr>
        <w:pStyle w:val="3"/>
        <w:rPr>
          <w:rFonts w:ascii="楷体" w:eastAsia="楷体" w:hAnsi="楷体"/>
          <w:b/>
          <w:bCs w:val="0"/>
        </w:rPr>
      </w:pPr>
      <w:bookmarkStart w:id="368" w:name="_Toc4306_WPSOffice_Level2"/>
      <w:bookmarkStart w:id="369" w:name="_Toc532484068"/>
      <w:r>
        <w:rPr>
          <w:rFonts w:ascii="楷体" w:eastAsia="楷体" w:hAnsi="楷体" w:hint="eastAsia"/>
          <w:b/>
          <w:bCs w:val="0"/>
        </w:rPr>
        <w:lastRenderedPageBreak/>
        <w:t>2.3 矩阵乘性能及规模(MAC利用率,模型并行后的性能提升)</w:t>
      </w:r>
      <w:bookmarkEnd w:id="368"/>
      <w:bookmarkEnd w:id="369"/>
    </w:p>
    <w:tbl>
      <w:tblPr>
        <w:tblW w:w="9560" w:type="dxa"/>
        <w:jc w:val="center"/>
        <w:tblLayout w:type="fixed"/>
        <w:tblCellMar>
          <w:top w:w="15" w:type="dxa"/>
          <w:left w:w="15" w:type="dxa"/>
          <w:bottom w:w="15" w:type="dxa"/>
          <w:right w:w="15" w:type="dxa"/>
        </w:tblCellMar>
        <w:tblLook w:val="04A0"/>
      </w:tblPr>
      <w:tblGrid>
        <w:gridCol w:w="557"/>
        <w:gridCol w:w="528"/>
        <w:gridCol w:w="576"/>
        <w:gridCol w:w="953"/>
        <w:gridCol w:w="1008"/>
        <w:gridCol w:w="1104"/>
        <w:gridCol w:w="1056"/>
        <w:gridCol w:w="1260"/>
        <w:gridCol w:w="1224"/>
        <w:gridCol w:w="1294"/>
      </w:tblGrid>
      <w:tr w:rsidR="00D8265E">
        <w:trPr>
          <w:trHeight w:val="1058"/>
          <w:jc w:val="center"/>
        </w:trPr>
        <w:tc>
          <w:tcPr>
            <w:tcW w:w="1661"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8265E" w:rsidRDefault="00B754F7">
            <w:pPr>
              <w:pStyle w:val="ac"/>
              <w:tabs>
                <w:tab w:val="center" w:pos="330"/>
              </w:tabs>
              <w:spacing w:line="220" w:lineRule="atLeast"/>
              <w:ind w:firstLineChars="0" w:firstLine="0"/>
              <w:jc w:val="center"/>
              <w:rPr>
                <w:rFonts w:asciiTheme="minorEastAsia" w:eastAsiaTheme="minorEastAsia" w:hAnsiTheme="minorEastAsia" w:cs="华文楷体"/>
                <w:b/>
                <w:bCs/>
                <w:sz w:val="21"/>
                <w:szCs w:val="21"/>
              </w:rPr>
            </w:pPr>
            <w:r>
              <w:rPr>
                <w:rFonts w:asciiTheme="minorEastAsia" w:eastAsiaTheme="minorEastAsia" w:hAnsiTheme="minorEastAsia" w:cs="华文楷体" w:hint="eastAsia"/>
                <w:b/>
                <w:bCs/>
                <w:sz w:val="21"/>
                <w:szCs w:val="21"/>
              </w:rPr>
              <w:t>matri_mult</w:t>
            </w:r>
          </w:p>
          <w:p w:rsidR="00D8265E" w:rsidRDefault="00B754F7">
            <w:pPr>
              <w:pStyle w:val="ac"/>
              <w:tabs>
                <w:tab w:val="center" w:pos="330"/>
              </w:tabs>
              <w:spacing w:line="220" w:lineRule="atLeast"/>
              <w:ind w:firstLineChars="0" w:firstLine="0"/>
              <w:jc w:val="center"/>
              <w:rPr>
                <w:rFonts w:asciiTheme="minorEastAsia" w:eastAsiaTheme="minorEastAsia" w:hAnsiTheme="minorEastAsia" w:cs="华文楷体"/>
                <w:b/>
                <w:bCs/>
                <w:sz w:val="21"/>
                <w:szCs w:val="21"/>
              </w:rPr>
            </w:pPr>
            <w:r>
              <w:rPr>
                <w:rFonts w:asciiTheme="minorEastAsia" w:eastAsiaTheme="minorEastAsia" w:hAnsiTheme="minorEastAsia" w:cs="华文楷体" w:hint="eastAsia"/>
                <w:b/>
                <w:bCs/>
                <w:sz w:val="21"/>
                <w:szCs w:val="21"/>
              </w:rPr>
              <w:t>规模</w:t>
            </w:r>
          </w:p>
        </w:tc>
        <w:tc>
          <w:tcPr>
            <w:tcW w:w="4121"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8265E" w:rsidRDefault="00B754F7">
            <w:pPr>
              <w:pStyle w:val="ac"/>
              <w:tabs>
                <w:tab w:val="center" w:pos="330"/>
              </w:tabs>
              <w:spacing w:line="220" w:lineRule="atLeast"/>
              <w:ind w:firstLineChars="0" w:firstLine="0"/>
              <w:jc w:val="center"/>
              <w:rPr>
                <w:rFonts w:asciiTheme="minorEastAsia" w:eastAsiaTheme="minorEastAsia" w:hAnsiTheme="minorEastAsia" w:cs="华文楷体"/>
                <w:b/>
                <w:bCs/>
                <w:sz w:val="21"/>
                <w:szCs w:val="21"/>
              </w:rPr>
            </w:pPr>
            <w:r>
              <w:rPr>
                <w:rFonts w:asciiTheme="minorEastAsia" w:eastAsiaTheme="minorEastAsia" w:hAnsiTheme="minorEastAsia" w:cs="华文楷体" w:hint="eastAsia"/>
                <w:b/>
                <w:bCs/>
                <w:sz w:val="21"/>
                <w:szCs w:val="21"/>
              </w:rPr>
              <w:t>性能（时间计量）</w:t>
            </w:r>
            <w:r>
              <w:rPr>
                <w:rFonts w:asciiTheme="minorEastAsia" w:eastAsiaTheme="minorEastAsia" w:hAnsiTheme="minorEastAsia" w:cs="华文楷体" w:hint="eastAsia"/>
                <w:b/>
                <w:bCs/>
                <w:sz w:val="21"/>
                <w:szCs w:val="21"/>
              </w:rPr>
              <w:br/>
              <w:t>mluLaunchKernel Time per core</w:t>
            </w:r>
          </w:p>
        </w:tc>
        <w:tc>
          <w:tcPr>
            <w:tcW w:w="3778"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8265E" w:rsidRDefault="00B754F7">
            <w:pPr>
              <w:pStyle w:val="ac"/>
              <w:tabs>
                <w:tab w:val="center" w:pos="330"/>
              </w:tabs>
              <w:spacing w:line="220" w:lineRule="atLeast"/>
              <w:ind w:firstLineChars="0" w:firstLine="0"/>
              <w:jc w:val="center"/>
              <w:rPr>
                <w:rFonts w:asciiTheme="minorEastAsia" w:eastAsiaTheme="minorEastAsia" w:hAnsiTheme="minorEastAsia" w:cs="华文楷体"/>
                <w:b/>
                <w:bCs/>
                <w:sz w:val="21"/>
                <w:szCs w:val="21"/>
              </w:rPr>
            </w:pPr>
            <w:commentRangeStart w:id="370"/>
            <w:del w:id="371" w:author="cp" w:date="2018-09-09T16:50:00Z">
              <w:r>
                <w:rPr>
                  <w:rFonts w:asciiTheme="minorEastAsia" w:eastAsiaTheme="minorEastAsia" w:hAnsiTheme="minorEastAsia" w:cs="华文楷体" w:hint="eastAsia"/>
                  <w:b/>
                  <w:bCs/>
                  <w:sz w:val="21"/>
                  <w:szCs w:val="21"/>
                </w:rPr>
                <w:delText>优化比</w:delText>
              </w:r>
            </w:del>
            <w:commentRangeEnd w:id="370"/>
            <w:r>
              <w:rPr>
                <w:rStyle w:val="aa"/>
              </w:rPr>
              <w:commentReference w:id="370"/>
            </w:r>
            <w:ins w:id="372" w:author="cp" w:date="2018-09-09T16:50:00Z">
              <w:r>
                <w:rPr>
                  <w:rFonts w:asciiTheme="minorEastAsia" w:eastAsiaTheme="minorEastAsia" w:hAnsiTheme="minorEastAsia" w:cs="华文楷体" w:hint="eastAsia"/>
                  <w:b/>
                  <w:bCs/>
                  <w:sz w:val="21"/>
                  <w:szCs w:val="21"/>
                </w:rPr>
                <w:t>加速比</w:t>
              </w:r>
            </w:ins>
          </w:p>
        </w:tc>
      </w:tr>
      <w:tr w:rsidR="00D8265E">
        <w:trPr>
          <w:trHeight w:val="1583"/>
          <w:jc w:val="center"/>
        </w:trPr>
        <w:tc>
          <w:tcPr>
            <w:tcW w:w="55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m</w:t>
            </w:r>
          </w:p>
        </w:tc>
        <w:tc>
          <w:tcPr>
            <w:tcW w:w="52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k</w:t>
            </w:r>
          </w:p>
        </w:tc>
        <w:tc>
          <w:tcPr>
            <w:tcW w:w="57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n</w:t>
            </w:r>
          </w:p>
        </w:tc>
        <w:tc>
          <w:tcPr>
            <w:tcW w:w="95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fp16（us）</w:t>
            </w:r>
          </w:p>
        </w:tc>
        <w:tc>
          <w:tcPr>
            <w:tcW w:w="100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50%filter稀疏（us）</w:t>
            </w:r>
          </w:p>
        </w:tc>
        <w:tc>
          <w:tcPr>
            <w:tcW w:w="110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50%input +50%filter稀疏（us）</w:t>
            </w:r>
          </w:p>
        </w:tc>
        <w:tc>
          <w:tcPr>
            <w:tcW w:w="105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p4</w:t>
            </w:r>
            <w:r>
              <w:rPr>
                <w:rFonts w:ascii="等线" w:eastAsia="等线" w:hAnsi="等线" w:cs="等线" w:hint="eastAsia"/>
                <w:color w:val="000000"/>
                <w:sz w:val="20"/>
                <w:szCs w:val="20"/>
              </w:rPr>
              <w:br/>
              <w:t>fp16（us）</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p4_fp16 /</w:t>
            </w:r>
            <w:r>
              <w:rPr>
                <w:rFonts w:ascii="等线" w:eastAsia="等线" w:hAnsi="等线" w:cs="等线" w:hint="eastAsia"/>
                <w:color w:val="000000"/>
                <w:sz w:val="20"/>
                <w:szCs w:val="20"/>
              </w:rPr>
              <w:br/>
              <w:t xml:space="preserve"> MLU100 </w:t>
            </w:r>
            <w:r>
              <w:rPr>
                <w:rFonts w:ascii="等线" w:eastAsia="等线" w:hAnsi="等线" w:cs="等线" w:hint="eastAsia"/>
                <w:color w:val="000000"/>
                <w:sz w:val="20"/>
                <w:szCs w:val="20"/>
              </w:rPr>
              <w:br/>
              <w:t>dense</w:t>
            </w:r>
            <w:r>
              <w:rPr>
                <w:rFonts w:ascii="等线" w:eastAsia="等线" w:hAnsi="等线" w:cs="等线" w:hint="eastAsia"/>
                <w:color w:val="000000"/>
                <w:sz w:val="20"/>
                <w:szCs w:val="20"/>
              </w:rPr>
              <w:br/>
              <w:t>(%)</w:t>
            </w:r>
          </w:p>
        </w:tc>
        <w:tc>
          <w:tcPr>
            <w:tcW w:w="122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 xml:space="preserve">p4_fp16 / </w:t>
            </w:r>
            <w:r>
              <w:rPr>
                <w:rFonts w:ascii="等线" w:eastAsia="等线" w:hAnsi="等线" w:cs="等线" w:hint="eastAsia"/>
                <w:color w:val="000000"/>
                <w:sz w:val="20"/>
                <w:szCs w:val="20"/>
              </w:rPr>
              <w:br/>
              <w:t>MLU100 filter_50%</w:t>
            </w:r>
            <w:r>
              <w:rPr>
                <w:rFonts w:ascii="等线" w:eastAsia="等线" w:hAnsi="等线" w:cs="等线" w:hint="eastAsia"/>
                <w:color w:val="000000"/>
                <w:sz w:val="20"/>
                <w:szCs w:val="20"/>
              </w:rPr>
              <w:br/>
              <w:t>(%)</w:t>
            </w:r>
          </w:p>
        </w:tc>
        <w:tc>
          <w:tcPr>
            <w:tcW w:w="129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8265E" w:rsidRDefault="00B754F7">
            <w:pPr>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 xml:space="preserve">p4_fp16 / </w:t>
            </w:r>
            <w:r>
              <w:rPr>
                <w:rFonts w:ascii="等线" w:eastAsia="等线" w:hAnsi="等线" w:cs="等线" w:hint="eastAsia"/>
                <w:color w:val="000000"/>
                <w:sz w:val="20"/>
                <w:szCs w:val="20"/>
              </w:rPr>
              <w:br/>
              <w:t>MLU100 filter_50%</w:t>
            </w:r>
            <w:r>
              <w:rPr>
                <w:rFonts w:ascii="等线" w:eastAsia="等线" w:hAnsi="等线" w:cs="等线" w:hint="eastAsia"/>
                <w:color w:val="000000"/>
                <w:sz w:val="20"/>
                <w:szCs w:val="20"/>
              </w:rPr>
              <w:br/>
              <w:t>+input_50%</w:t>
            </w:r>
            <w:r>
              <w:rPr>
                <w:rFonts w:ascii="等线" w:eastAsia="等线" w:hAnsi="等线" w:cs="等线" w:hint="eastAsia"/>
                <w:color w:val="000000"/>
                <w:sz w:val="20"/>
                <w:szCs w:val="20"/>
              </w:rPr>
              <w:br/>
              <w:t>(%)</w:t>
            </w:r>
          </w:p>
        </w:tc>
      </w:tr>
      <w:tr w:rsidR="00D8265E">
        <w:trPr>
          <w:trHeight w:val="500"/>
          <w:jc w:val="center"/>
        </w:trPr>
        <w:tc>
          <w:tcPr>
            <w:tcW w:w="557"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32</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832</w:t>
            </w:r>
          </w:p>
        </w:tc>
        <w:tc>
          <w:tcPr>
            <w:tcW w:w="576"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2048</w:t>
            </w:r>
          </w:p>
        </w:tc>
        <w:tc>
          <w:tcPr>
            <w:tcW w:w="953"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21.091</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15.380</w:t>
            </w: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15.206</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90.698</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430.030%</w:t>
            </w:r>
          </w:p>
        </w:tc>
        <w:tc>
          <w:tcPr>
            <w:tcW w:w="1224"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589.723%</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596.476%</w:t>
            </w:r>
          </w:p>
        </w:tc>
      </w:tr>
      <w:tr w:rsidR="00D8265E">
        <w:trPr>
          <w:trHeight w:val="500"/>
          <w:jc w:val="center"/>
        </w:trPr>
        <w:tc>
          <w:tcPr>
            <w:tcW w:w="557"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32</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2048</w:t>
            </w:r>
          </w:p>
        </w:tc>
        <w:tc>
          <w:tcPr>
            <w:tcW w:w="576"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2048</w:t>
            </w:r>
          </w:p>
        </w:tc>
        <w:tc>
          <w:tcPr>
            <w:tcW w:w="953"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48.784</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34.849</w:t>
            </w: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34.788</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143.261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293.665%</w:t>
            </w:r>
          </w:p>
        </w:tc>
        <w:tc>
          <w:tcPr>
            <w:tcW w:w="1224"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411.086%</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411.813%</w:t>
            </w:r>
          </w:p>
        </w:tc>
      </w:tr>
      <w:tr w:rsidR="00D8265E">
        <w:trPr>
          <w:trHeight w:val="500"/>
          <w:jc w:val="center"/>
        </w:trPr>
        <w:tc>
          <w:tcPr>
            <w:tcW w:w="557"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32</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2048</w:t>
            </w:r>
          </w:p>
        </w:tc>
        <w:tc>
          <w:tcPr>
            <w:tcW w:w="576"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9024</w:t>
            </w:r>
          </w:p>
        </w:tc>
        <w:tc>
          <w:tcPr>
            <w:tcW w:w="953"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214.593</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157.144</w:t>
            </w: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157.046</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394.834</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183.992%</w:t>
            </w:r>
          </w:p>
        </w:tc>
        <w:tc>
          <w:tcPr>
            <w:tcW w:w="1224"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251.256%</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251.413%</w:t>
            </w:r>
          </w:p>
        </w:tc>
      </w:tr>
      <w:tr w:rsidR="00D8265E">
        <w:trPr>
          <w:trHeight w:val="500"/>
          <w:jc w:val="center"/>
        </w:trPr>
        <w:tc>
          <w:tcPr>
            <w:tcW w:w="557"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64</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832</w:t>
            </w:r>
          </w:p>
        </w:tc>
        <w:tc>
          <w:tcPr>
            <w:tcW w:w="576"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2048</w:t>
            </w:r>
          </w:p>
        </w:tc>
        <w:tc>
          <w:tcPr>
            <w:tcW w:w="953"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29.306</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22.264</w:t>
            </w: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22.245</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111.687</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381.113%</w:t>
            </w:r>
          </w:p>
        </w:tc>
        <w:tc>
          <w:tcPr>
            <w:tcW w:w="1224"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501.639%</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502.081%</w:t>
            </w:r>
          </w:p>
        </w:tc>
      </w:tr>
      <w:tr w:rsidR="00D8265E">
        <w:trPr>
          <w:trHeight w:val="500"/>
          <w:jc w:val="center"/>
        </w:trPr>
        <w:tc>
          <w:tcPr>
            <w:tcW w:w="557"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64</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2048</w:t>
            </w:r>
          </w:p>
        </w:tc>
        <w:tc>
          <w:tcPr>
            <w:tcW w:w="576"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2048</w:t>
            </w:r>
          </w:p>
        </w:tc>
        <w:tc>
          <w:tcPr>
            <w:tcW w:w="953"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61.868</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48.157</w:t>
            </w: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48.196</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189.346</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306.049%</w:t>
            </w:r>
          </w:p>
        </w:tc>
        <w:tc>
          <w:tcPr>
            <w:tcW w:w="1224"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393.184%</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392.871%</w:t>
            </w:r>
          </w:p>
        </w:tc>
      </w:tr>
      <w:tr w:rsidR="00D8265E">
        <w:trPr>
          <w:trHeight w:val="500"/>
          <w:jc w:val="center"/>
        </w:trPr>
        <w:tc>
          <w:tcPr>
            <w:tcW w:w="557"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64</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2048</w:t>
            </w:r>
          </w:p>
        </w:tc>
        <w:tc>
          <w:tcPr>
            <w:tcW w:w="576"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9024</w:t>
            </w:r>
          </w:p>
        </w:tc>
        <w:tc>
          <w:tcPr>
            <w:tcW w:w="953"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271.830</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216.820</w:t>
            </w: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216.785</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587.253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216.037%</w:t>
            </w:r>
          </w:p>
        </w:tc>
        <w:tc>
          <w:tcPr>
            <w:tcW w:w="1224"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270.848%</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270.892%</w:t>
            </w:r>
          </w:p>
        </w:tc>
      </w:tr>
      <w:tr w:rsidR="00D8265E">
        <w:trPr>
          <w:trHeight w:val="500"/>
          <w:jc w:val="center"/>
        </w:trPr>
        <w:tc>
          <w:tcPr>
            <w:tcW w:w="557"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128</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832</w:t>
            </w:r>
          </w:p>
        </w:tc>
        <w:tc>
          <w:tcPr>
            <w:tcW w:w="576"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2048</w:t>
            </w:r>
          </w:p>
        </w:tc>
        <w:tc>
          <w:tcPr>
            <w:tcW w:w="953"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44.853</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35.533</w:t>
            </w: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35.499</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165.382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368.720%</w:t>
            </w:r>
          </w:p>
        </w:tc>
        <w:tc>
          <w:tcPr>
            <w:tcW w:w="1224"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465.432%</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465.884%</w:t>
            </w:r>
          </w:p>
        </w:tc>
      </w:tr>
      <w:tr w:rsidR="00D8265E">
        <w:trPr>
          <w:trHeight w:val="500"/>
          <w:jc w:val="center"/>
        </w:trPr>
        <w:tc>
          <w:tcPr>
            <w:tcW w:w="557"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128</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2048</w:t>
            </w:r>
          </w:p>
        </w:tc>
        <w:tc>
          <w:tcPr>
            <w:tcW w:w="576"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2048</w:t>
            </w:r>
          </w:p>
        </w:tc>
        <w:tc>
          <w:tcPr>
            <w:tcW w:w="953"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87.853</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74.448</w:t>
            </w: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74.443</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318.319</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362.330%</w:t>
            </w:r>
          </w:p>
        </w:tc>
        <w:tc>
          <w:tcPr>
            <w:tcW w:w="1224"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427.575%</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427.603%</w:t>
            </w:r>
          </w:p>
        </w:tc>
      </w:tr>
      <w:tr w:rsidR="00D8265E">
        <w:trPr>
          <w:trHeight w:val="500"/>
          <w:jc w:val="center"/>
        </w:trPr>
        <w:tc>
          <w:tcPr>
            <w:tcW w:w="557"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128</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2048</w:t>
            </w:r>
          </w:p>
        </w:tc>
        <w:tc>
          <w:tcPr>
            <w:tcW w:w="576"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9024</w:t>
            </w:r>
          </w:p>
        </w:tc>
        <w:tc>
          <w:tcPr>
            <w:tcW w:w="953"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387.246</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333.478</w:t>
            </w: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333.467</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1094.950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282.753%</w:t>
            </w:r>
          </w:p>
        </w:tc>
        <w:tc>
          <w:tcPr>
            <w:tcW w:w="1224"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328.342%</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328.353%</w:t>
            </w:r>
          </w:p>
        </w:tc>
      </w:tr>
      <w:tr w:rsidR="00D8265E">
        <w:trPr>
          <w:trHeight w:val="500"/>
          <w:jc w:val="center"/>
        </w:trPr>
        <w:tc>
          <w:tcPr>
            <w:tcW w:w="557"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256</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832</w:t>
            </w:r>
          </w:p>
        </w:tc>
        <w:tc>
          <w:tcPr>
            <w:tcW w:w="576"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2048</w:t>
            </w:r>
          </w:p>
        </w:tc>
        <w:tc>
          <w:tcPr>
            <w:tcW w:w="953"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132.837</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129.407</w:t>
            </w: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129.408</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282.325</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212.535%</w:t>
            </w:r>
          </w:p>
        </w:tc>
        <w:tc>
          <w:tcPr>
            <w:tcW w:w="1224"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218.168%</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218.167%</w:t>
            </w:r>
          </w:p>
        </w:tc>
      </w:tr>
      <w:tr w:rsidR="00D8265E">
        <w:trPr>
          <w:trHeight w:val="500"/>
          <w:jc w:val="center"/>
        </w:trPr>
        <w:tc>
          <w:tcPr>
            <w:tcW w:w="557"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256</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2048</w:t>
            </w:r>
          </w:p>
        </w:tc>
        <w:tc>
          <w:tcPr>
            <w:tcW w:w="576"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2048</w:t>
            </w:r>
          </w:p>
        </w:tc>
        <w:tc>
          <w:tcPr>
            <w:tcW w:w="953"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298.741</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289.259</w:t>
            </w: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289.244</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561.141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187.835%</w:t>
            </w:r>
          </w:p>
        </w:tc>
        <w:tc>
          <w:tcPr>
            <w:tcW w:w="1224"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193.993%</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194.003%</w:t>
            </w:r>
          </w:p>
        </w:tc>
      </w:tr>
      <w:tr w:rsidR="00D8265E">
        <w:trPr>
          <w:trHeight w:val="500"/>
          <w:jc w:val="center"/>
        </w:trPr>
        <w:tc>
          <w:tcPr>
            <w:tcW w:w="557"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256</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2048</w:t>
            </w:r>
          </w:p>
        </w:tc>
        <w:tc>
          <w:tcPr>
            <w:tcW w:w="576"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9024</w:t>
            </w:r>
          </w:p>
        </w:tc>
        <w:tc>
          <w:tcPr>
            <w:tcW w:w="953"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1323.310</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1285.220</w:t>
            </w: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1285.180</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2146.080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162.175%</w:t>
            </w:r>
          </w:p>
        </w:tc>
        <w:tc>
          <w:tcPr>
            <w:tcW w:w="1224"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166.982%</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166.987%</w:t>
            </w:r>
          </w:p>
        </w:tc>
      </w:tr>
      <w:tr w:rsidR="00D8265E">
        <w:trPr>
          <w:trHeight w:val="500"/>
          <w:jc w:val="center"/>
        </w:trPr>
        <w:tc>
          <w:tcPr>
            <w:tcW w:w="557"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512</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832</w:t>
            </w:r>
          </w:p>
        </w:tc>
        <w:tc>
          <w:tcPr>
            <w:tcW w:w="576"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2048</w:t>
            </w:r>
          </w:p>
        </w:tc>
        <w:tc>
          <w:tcPr>
            <w:tcW w:w="953"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258.489</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254.667</w:t>
            </w: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254.654</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488.751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189.080%</w:t>
            </w:r>
          </w:p>
        </w:tc>
        <w:tc>
          <w:tcPr>
            <w:tcW w:w="1224"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191.918%</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191.927%</w:t>
            </w:r>
          </w:p>
        </w:tc>
      </w:tr>
      <w:tr w:rsidR="00D8265E">
        <w:trPr>
          <w:trHeight w:val="500"/>
          <w:jc w:val="center"/>
        </w:trPr>
        <w:tc>
          <w:tcPr>
            <w:tcW w:w="557"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512</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2048</w:t>
            </w:r>
          </w:p>
        </w:tc>
        <w:tc>
          <w:tcPr>
            <w:tcW w:w="576"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2048</w:t>
            </w:r>
          </w:p>
        </w:tc>
        <w:tc>
          <w:tcPr>
            <w:tcW w:w="953"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580.192</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569.614</w:t>
            </w: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569.642</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1087.660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187.466%</w:t>
            </w:r>
          </w:p>
        </w:tc>
        <w:tc>
          <w:tcPr>
            <w:tcW w:w="1224"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190.947%</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190.937%</w:t>
            </w:r>
          </w:p>
        </w:tc>
      </w:tr>
      <w:tr w:rsidR="00D8265E">
        <w:trPr>
          <w:trHeight w:val="500"/>
          <w:jc w:val="center"/>
        </w:trPr>
        <w:tc>
          <w:tcPr>
            <w:tcW w:w="557"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512</w:t>
            </w: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2048</w:t>
            </w:r>
          </w:p>
        </w:tc>
        <w:tc>
          <w:tcPr>
            <w:tcW w:w="576"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9024</w:t>
            </w:r>
          </w:p>
        </w:tc>
        <w:tc>
          <w:tcPr>
            <w:tcW w:w="953"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2572.250</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2573.660</w:t>
            </w: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2575.231</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4021.350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156.336%</w:t>
            </w:r>
          </w:p>
        </w:tc>
        <w:tc>
          <w:tcPr>
            <w:tcW w:w="1224"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line="220" w:lineRule="atLeast"/>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156.250%</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spacing w:after="0"/>
              <w:jc w:val="center"/>
              <w:textAlignment w:val="center"/>
              <w:rPr>
                <w:rFonts w:ascii="等线" w:eastAsia="等线" w:hAnsi="等线" w:cs="等线"/>
                <w:color w:val="000000"/>
                <w:sz w:val="20"/>
                <w:szCs w:val="20"/>
              </w:rPr>
            </w:pPr>
            <w:r>
              <w:rPr>
                <w:rFonts w:ascii="等线" w:eastAsia="等线" w:hAnsi="等线" w:cs="等线" w:hint="eastAsia"/>
                <w:color w:val="000000"/>
                <w:sz w:val="20"/>
                <w:szCs w:val="20"/>
              </w:rPr>
              <w:t>156.155%</w:t>
            </w:r>
          </w:p>
        </w:tc>
      </w:tr>
      <w:tr w:rsidR="00D8265E">
        <w:trPr>
          <w:trHeight w:val="770"/>
          <w:jc w:val="center"/>
        </w:trPr>
        <w:tc>
          <w:tcPr>
            <w:tcW w:w="9560" w:type="dxa"/>
            <w:gridSpan w:val="10"/>
            <w:tcBorders>
              <w:top w:val="single" w:sz="4" w:space="0" w:color="auto"/>
              <w:left w:val="single" w:sz="4" w:space="0" w:color="auto"/>
              <w:bottom w:val="single" w:sz="4" w:space="0" w:color="auto"/>
              <w:right w:val="single" w:sz="4" w:space="0" w:color="auto"/>
            </w:tcBorders>
            <w:shd w:val="clear" w:color="auto" w:fill="auto"/>
            <w:vAlign w:val="bottom"/>
          </w:tcPr>
          <w:p w:rsidR="00D8265E" w:rsidRDefault="00B754F7">
            <w:pPr>
              <w:rPr>
                <w:rFonts w:ascii="宋体" w:eastAsia="宋体" w:hAnsi="宋体" w:cs="宋体"/>
                <w:color w:val="000000"/>
                <w:sz w:val="21"/>
                <w:szCs w:val="21"/>
              </w:rPr>
            </w:pPr>
            <w:r>
              <w:rPr>
                <w:rFonts w:ascii="楷体" w:eastAsia="楷体" w:hAnsi="楷体" w:hint="eastAsia"/>
                <w:sz w:val="24"/>
                <w:szCs w:val="24"/>
              </w:rPr>
              <w:t>说明：mluLauchkernel Time per core 是实际运行时，mluLauchKernelTime平均到每个core（MLU100 一共有32个）上的大小。</w:t>
            </w:r>
          </w:p>
        </w:tc>
      </w:tr>
    </w:tbl>
    <w:p w:rsidR="00D8265E" w:rsidRDefault="00D8265E">
      <w:pPr>
        <w:rPr>
          <w:rFonts w:ascii="楷体" w:eastAsia="楷体" w:hAnsi="楷体"/>
        </w:rPr>
      </w:pPr>
    </w:p>
    <w:p w:rsidR="00D8265E" w:rsidRDefault="00D8265E">
      <w:pPr>
        <w:rPr>
          <w:rFonts w:ascii="楷体" w:eastAsia="楷体" w:hAnsi="楷体"/>
        </w:rPr>
      </w:pPr>
    </w:p>
    <w:p w:rsidR="00D8265E" w:rsidRDefault="00B754F7">
      <w:pPr>
        <w:pStyle w:val="3"/>
        <w:rPr>
          <w:rFonts w:ascii="楷体" w:eastAsia="楷体" w:hAnsi="楷体"/>
          <w:b/>
          <w:bCs w:val="0"/>
        </w:rPr>
      </w:pPr>
      <w:bookmarkStart w:id="373" w:name="_Toc22641_WPSOffice_Level2"/>
      <w:bookmarkStart w:id="374" w:name="_Toc532484069"/>
      <w:r>
        <w:rPr>
          <w:rFonts w:ascii="楷体" w:eastAsia="楷体" w:hAnsi="楷体" w:hint="eastAsia"/>
          <w:b/>
          <w:bCs w:val="0"/>
          <w:szCs w:val="30"/>
        </w:rPr>
        <w:lastRenderedPageBreak/>
        <w:t>2.4 Bat</w:t>
      </w:r>
      <w:r>
        <w:rPr>
          <w:rFonts w:ascii="楷体" w:eastAsia="楷体" w:hAnsi="楷体" w:hint="eastAsia"/>
          <w:b/>
          <w:bCs w:val="0"/>
        </w:rPr>
        <w:t>ch size实际含义</w:t>
      </w:r>
      <w:bookmarkEnd w:id="373"/>
      <w:bookmarkEnd w:id="374"/>
    </w:p>
    <w:p w:rsidR="00D8265E" w:rsidRDefault="00B754F7">
      <w:pPr>
        <w:tabs>
          <w:tab w:val="left" w:pos="840"/>
        </w:tabs>
        <w:spacing w:line="220" w:lineRule="atLeast"/>
        <w:ind w:firstLineChars="200" w:firstLine="480"/>
        <w:rPr>
          <w:rFonts w:ascii="楷体" w:eastAsia="楷体" w:hAnsi="楷体"/>
          <w:sz w:val="24"/>
          <w:szCs w:val="24"/>
          <w:u w:val="single"/>
        </w:rPr>
      </w:pPr>
      <w:r>
        <w:rPr>
          <w:rFonts w:ascii="楷体" w:eastAsia="楷体" w:hAnsi="楷体" w:hint="eastAsia"/>
          <w:sz w:val="24"/>
          <w:szCs w:val="24"/>
          <w:u w:val="single"/>
        </w:rPr>
        <w:t>单核一次性处理多少张图片。我们测试的表格里面所指的batch32 是将32张图片均分到32个核上，相当于batch size是1，因此在网络的nchw里体现的n的值是1。</w:t>
      </w:r>
    </w:p>
    <w:p w:rsidR="00D8265E" w:rsidRPr="00A95749" w:rsidRDefault="00B754F7">
      <w:pPr>
        <w:pStyle w:val="3"/>
        <w:rPr>
          <w:rFonts w:ascii="楷体" w:eastAsia="楷体" w:hAnsi="楷体"/>
          <w:b/>
          <w:bCs w:val="0"/>
          <w:szCs w:val="30"/>
        </w:rPr>
      </w:pPr>
      <w:bookmarkStart w:id="375" w:name="_Toc532484070"/>
      <w:r w:rsidRPr="00A95749">
        <w:rPr>
          <w:rFonts w:ascii="楷体" w:eastAsia="楷体" w:hAnsi="楷体" w:hint="eastAsia"/>
          <w:b/>
          <w:bCs w:val="0"/>
          <w:szCs w:val="30"/>
        </w:rPr>
        <w:t>2.</w:t>
      </w:r>
      <w:r w:rsidR="00A95749" w:rsidRPr="00A95749">
        <w:rPr>
          <w:rFonts w:ascii="楷体" w:eastAsia="楷体" w:hAnsi="楷体" w:hint="eastAsia"/>
          <w:b/>
          <w:bCs w:val="0"/>
          <w:szCs w:val="30"/>
        </w:rPr>
        <w:t>5</w:t>
      </w:r>
      <w:r w:rsidRPr="00A95749">
        <w:rPr>
          <w:rFonts w:ascii="楷体" w:eastAsia="楷体" w:hAnsi="楷体" w:hint="eastAsia"/>
          <w:b/>
          <w:bCs w:val="0"/>
          <w:szCs w:val="30"/>
        </w:rPr>
        <w:t xml:space="preserve"> 我司解码采用的是什么芯片，为什么实际解码性能不佳？</w:t>
      </w:r>
      <w:bookmarkEnd w:id="375"/>
    </w:p>
    <w:p w:rsidR="00D8265E" w:rsidRDefault="00B754F7">
      <w:pPr>
        <w:tabs>
          <w:tab w:val="left" w:pos="840"/>
        </w:tabs>
        <w:spacing w:line="220" w:lineRule="atLeast"/>
        <w:ind w:firstLineChars="150" w:firstLine="360"/>
      </w:pPr>
      <w:r>
        <w:rPr>
          <w:rFonts w:ascii="楷体" w:eastAsia="楷体" w:hAnsi="楷体" w:hint="eastAsia"/>
          <w:sz w:val="24"/>
          <w:szCs w:val="24"/>
          <w:u w:val="single"/>
        </w:rPr>
        <w:t>MLU100解码采用了单独的芯片。针对1080p输入，当前解码速率可以达到32路，每路16fps，或20路25fps。</w:t>
      </w:r>
    </w:p>
    <w:p w:rsidR="00D8265E" w:rsidRDefault="00B754F7">
      <w:pPr>
        <w:pStyle w:val="3"/>
        <w:rPr>
          <w:rFonts w:ascii="楷体" w:eastAsia="楷体" w:hAnsi="楷体"/>
          <w:b/>
          <w:bCs w:val="0"/>
        </w:rPr>
      </w:pPr>
      <w:bookmarkStart w:id="376" w:name="_Toc532484071"/>
      <w:r>
        <w:rPr>
          <w:rFonts w:ascii="楷体" w:eastAsia="楷体" w:hAnsi="楷体" w:hint="eastAsia"/>
          <w:b/>
          <w:bCs w:val="0"/>
        </w:rPr>
        <w:t>2.</w:t>
      </w:r>
      <w:r w:rsidR="00A95749">
        <w:rPr>
          <w:rFonts w:ascii="楷体" w:eastAsia="楷体" w:hAnsi="楷体" w:hint="eastAsia"/>
          <w:b/>
          <w:bCs w:val="0"/>
        </w:rPr>
        <w:t>6</w:t>
      </w:r>
      <w:r>
        <w:rPr>
          <w:rFonts w:ascii="楷体" w:eastAsia="楷体" w:hAnsi="楷体" w:hint="eastAsia"/>
          <w:b/>
          <w:bCs w:val="0"/>
        </w:rPr>
        <w:t xml:space="preserve"> 提供参考测试报告benchmark report（典型网络下）</w:t>
      </w:r>
      <w:bookmarkEnd w:id="376"/>
    </w:p>
    <w:p w:rsidR="00D8265E" w:rsidRDefault="00B754F7">
      <w:pPr>
        <w:tabs>
          <w:tab w:val="left" w:pos="840"/>
        </w:tabs>
        <w:spacing w:line="220" w:lineRule="atLeast"/>
        <w:ind w:firstLineChars="150" w:firstLine="360"/>
      </w:pPr>
      <w:r>
        <w:rPr>
          <w:rFonts w:ascii="楷体" w:eastAsia="楷体" w:hAnsi="楷体" w:hint="eastAsia"/>
          <w:sz w:val="24"/>
          <w:szCs w:val="24"/>
          <w:u w:val="single"/>
        </w:rPr>
        <w:t>FP16是P4两倍，Int8和P4相当。</w:t>
      </w:r>
      <w:r w:rsidR="00A57D5A">
        <w:rPr>
          <w:rFonts w:ascii="楷体" w:eastAsia="楷体" w:hAnsi="楷体" w:hint="eastAsia"/>
          <w:sz w:val="24"/>
          <w:szCs w:val="24"/>
          <w:u w:val="single"/>
        </w:rPr>
        <w:t>具体细节详见《MLU100 performance测试报告》</w:t>
      </w:r>
    </w:p>
    <w:p w:rsidR="00D8265E" w:rsidRDefault="00A95749">
      <w:pPr>
        <w:pStyle w:val="3"/>
        <w:rPr>
          <w:rFonts w:ascii="楷体" w:eastAsia="楷体" w:hAnsi="楷体"/>
          <w:b/>
          <w:bCs w:val="0"/>
        </w:rPr>
      </w:pPr>
      <w:bookmarkStart w:id="377" w:name="_Toc532484072"/>
      <w:r>
        <w:rPr>
          <w:rFonts w:ascii="楷体" w:eastAsia="楷体" w:hAnsi="楷体" w:hint="eastAsia"/>
          <w:b/>
          <w:bCs w:val="0"/>
        </w:rPr>
        <w:t>2.7</w:t>
      </w:r>
      <w:r w:rsidR="00B754F7">
        <w:rPr>
          <w:rFonts w:ascii="楷体" w:eastAsia="楷体" w:hAnsi="楷体" w:hint="eastAsia"/>
          <w:b/>
          <w:bCs w:val="0"/>
        </w:rPr>
        <w:t xml:space="preserve"> 提供MLU100 Resnet50   Fix8   dense/sparse优化后的性能数据以及如何提升精度？</w:t>
      </w:r>
      <w:bookmarkEnd w:id="377"/>
    </w:p>
    <w:p w:rsidR="00D8265E" w:rsidRDefault="00B754F7">
      <w:pPr>
        <w:tabs>
          <w:tab w:val="left" w:pos="840"/>
        </w:tabs>
        <w:spacing w:line="220" w:lineRule="atLeast"/>
        <w:ind w:firstLineChars="150" w:firstLine="360"/>
      </w:pPr>
      <w:r>
        <w:rPr>
          <w:rFonts w:ascii="楷体" w:eastAsia="楷体" w:hAnsi="楷体" w:hint="eastAsia"/>
          <w:sz w:val="24"/>
          <w:szCs w:val="24"/>
          <w:u w:val="single"/>
        </w:rPr>
        <w:t>当前版本ResNet50 fix8 dense性能为1177.86fps（32batch）；ResNet50 fix8 sparse性能为1396.17fps（32batch）。</w:t>
      </w:r>
    </w:p>
    <w:p w:rsidR="00D8265E" w:rsidRDefault="00B754F7">
      <w:pPr>
        <w:pStyle w:val="3"/>
        <w:rPr>
          <w:rFonts w:ascii="楷体" w:eastAsia="楷体" w:hAnsi="楷体"/>
          <w:b/>
          <w:bCs w:val="0"/>
        </w:rPr>
      </w:pPr>
      <w:bookmarkStart w:id="378" w:name="_Toc532484073"/>
      <w:r>
        <w:rPr>
          <w:rFonts w:ascii="楷体" w:eastAsia="楷体" w:hAnsi="楷体" w:hint="eastAsia"/>
          <w:b/>
          <w:bCs w:val="0"/>
        </w:rPr>
        <w:t>2.</w:t>
      </w:r>
      <w:r w:rsidR="00A95749">
        <w:rPr>
          <w:rFonts w:ascii="楷体" w:eastAsia="楷体" w:hAnsi="楷体" w:hint="eastAsia"/>
          <w:b/>
          <w:bCs w:val="0"/>
        </w:rPr>
        <w:t>8</w:t>
      </w:r>
      <w:r>
        <w:rPr>
          <w:rFonts w:ascii="楷体" w:eastAsia="楷体" w:hAnsi="楷体" w:hint="eastAsia"/>
          <w:b/>
          <w:bCs w:val="0"/>
        </w:rPr>
        <w:t xml:space="preserve"> 离线模式对哪些模型的支持度最好？ 在线模式性能如何、相比离线模式性能下降多少？</w:t>
      </w:r>
      <w:bookmarkEnd w:id="378"/>
    </w:p>
    <w:p w:rsidR="00D8265E" w:rsidRDefault="00B754F7">
      <w:pPr>
        <w:tabs>
          <w:tab w:val="left" w:pos="840"/>
        </w:tabs>
        <w:spacing w:line="220" w:lineRule="atLeast"/>
        <w:ind w:firstLineChars="150" w:firstLine="360"/>
        <w:rPr>
          <w:rFonts w:ascii="楷体" w:eastAsia="楷体" w:hAnsi="楷体"/>
          <w:b/>
        </w:rPr>
      </w:pPr>
      <w:r>
        <w:rPr>
          <w:rFonts w:ascii="楷体" w:eastAsia="楷体" w:hAnsi="楷体" w:hint="eastAsia"/>
          <w:sz w:val="24"/>
          <w:szCs w:val="24"/>
          <w:u w:val="single"/>
        </w:rPr>
        <w:t>从用户友好程度来说，离线模式对于端到端模型（即所有操作都可以在MLU上运行）支持最好，用户不需要编写额外的CPU代码。在线模式性能相比离线模式性能的差距与框架本身开销有关。当前Caffe/MxNet在线与离线差距在10%左右，TensorFlow框架在线与离线性能差距较大（数量级差距），研发正在优化中。</w:t>
      </w:r>
    </w:p>
    <w:p w:rsidR="00D8265E" w:rsidRDefault="00A95749">
      <w:pPr>
        <w:pStyle w:val="3"/>
        <w:rPr>
          <w:rFonts w:ascii="楷体" w:eastAsia="楷体" w:hAnsi="楷体"/>
          <w:b/>
          <w:bCs w:val="0"/>
        </w:rPr>
      </w:pPr>
      <w:bookmarkStart w:id="379" w:name="_Toc532484074"/>
      <w:r>
        <w:rPr>
          <w:rFonts w:ascii="楷体" w:eastAsia="楷体" w:hAnsi="楷体" w:hint="eastAsia"/>
          <w:b/>
          <w:bCs w:val="0"/>
        </w:rPr>
        <w:t>2.9</w:t>
      </w:r>
      <w:r w:rsidR="00B754F7">
        <w:rPr>
          <w:rFonts w:ascii="楷体" w:eastAsia="楷体" w:hAnsi="楷体" w:hint="eastAsia"/>
          <w:b/>
          <w:bCs w:val="0"/>
        </w:rPr>
        <w:t xml:space="preserve"> 高性能模式是传统意义上的超频吗？</w:t>
      </w:r>
      <w:bookmarkEnd w:id="379"/>
    </w:p>
    <w:p w:rsidR="00D8265E" w:rsidRDefault="00B754F7">
      <w:pPr>
        <w:tabs>
          <w:tab w:val="left" w:pos="840"/>
        </w:tabs>
        <w:spacing w:line="220" w:lineRule="atLeast"/>
        <w:ind w:firstLineChars="150" w:firstLine="360"/>
      </w:pPr>
      <w:r>
        <w:rPr>
          <w:rFonts w:ascii="楷体" w:eastAsia="楷体" w:hAnsi="楷体" w:hint="eastAsia"/>
          <w:sz w:val="24"/>
          <w:szCs w:val="24"/>
          <w:u w:val="single"/>
        </w:rPr>
        <w:t>高性能模式并不是简单的超频。采用高性能模式后MLU100 最高频率变高，同时会根据实际功耗动态调整频率。但不推荐使用。</w:t>
      </w:r>
    </w:p>
    <w:p w:rsidR="00D8265E" w:rsidRDefault="00A95749" w:rsidP="00A95749">
      <w:pPr>
        <w:adjustRightInd/>
        <w:snapToGrid/>
        <w:spacing w:after="0"/>
        <w:rPr>
          <w:rFonts w:ascii="楷体" w:eastAsia="楷体" w:hAnsi="楷体"/>
          <w:sz w:val="24"/>
          <w:szCs w:val="24"/>
          <w:u w:val="single"/>
        </w:rPr>
      </w:pPr>
      <w:r>
        <w:rPr>
          <w:rFonts w:ascii="楷体" w:eastAsia="楷体" w:hAnsi="楷体"/>
          <w:sz w:val="24"/>
          <w:szCs w:val="24"/>
          <w:u w:val="single"/>
        </w:rPr>
        <w:br w:type="page"/>
      </w:r>
    </w:p>
    <w:p w:rsidR="00D8265E" w:rsidRDefault="00B754F7">
      <w:pPr>
        <w:pStyle w:val="2"/>
        <w:numPr>
          <w:ilvl w:val="0"/>
          <w:numId w:val="1"/>
        </w:numPr>
        <w:rPr>
          <w:rFonts w:ascii="楷体" w:eastAsia="楷体" w:hAnsi="楷体"/>
        </w:rPr>
      </w:pPr>
      <w:bookmarkStart w:id="380" w:name="_Toc29054_WPSOffice_Level1"/>
      <w:bookmarkStart w:id="381" w:name="_Toc532484075"/>
      <w:r>
        <w:rPr>
          <w:rFonts w:ascii="楷体" w:eastAsia="楷体" w:hAnsi="楷体" w:hint="eastAsia"/>
        </w:rPr>
        <w:lastRenderedPageBreak/>
        <w:t>编程相关</w:t>
      </w:r>
      <w:bookmarkEnd w:id="380"/>
      <w:bookmarkEnd w:id="381"/>
    </w:p>
    <w:p w:rsidR="00D8265E" w:rsidRDefault="00B754F7">
      <w:pPr>
        <w:pStyle w:val="3"/>
        <w:rPr>
          <w:rFonts w:ascii="楷体" w:eastAsia="楷体" w:hAnsi="楷体"/>
          <w:b/>
          <w:bCs w:val="0"/>
          <w:szCs w:val="30"/>
        </w:rPr>
      </w:pPr>
      <w:bookmarkStart w:id="382" w:name="_Toc12201_WPSOffice_Level2"/>
      <w:bookmarkStart w:id="383" w:name="_Toc532484076"/>
      <w:r>
        <w:rPr>
          <w:rFonts w:ascii="楷体" w:eastAsia="楷体" w:hAnsi="楷体" w:hint="eastAsia"/>
          <w:b/>
          <w:bCs w:val="0"/>
        </w:rPr>
        <w:t>3.1 MLU100/MLU100+</w:t>
      </w:r>
      <w:r>
        <w:rPr>
          <w:rFonts w:ascii="楷体" w:eastAsia="楷体" w:hAnsi="楷体" w:hint="eastAsia"/>
          <w:b/>
          <w:bCs w:val="0"/>
          <w:szCs w:val="30"/>
        </w:rPr>
        <w:t>支持哪几种深度学习框架？</w:t>
      </w:r>
      <w:bookmarkEnd w:id="382"/>
      <w:bookmarkEnd w:id="383"/>
    </w:p>
    <w:p w:rsidR="00D8265E" w:rsidRDefault="00B754F7">
      <w:pPr>
        <w:tabs>
          <w:tab w:val="left" w:pos="840"/>
        </w:tabs>
        <w:spacing w:line="220" w:lineRule="atLeast"/>
        <w:ind w:firstLineChars="200" w:firstLine="480"/>
        <w:rPr>
          <w:rFonts w:ascii="楷体" w:eastAsia="楷体" w:hAnsi="楷体"/>
          <w:sz w:val="24"/>
          <w:szCs w:val="24"/>
          <w:u w:val="single"/>
        </w:rPr>
      </w:pPr>
      <w:r>
        <w:rPr>
          <w:rFonts w:ascii="楷体" w:eastAsia="楷体" w:hAnsi="楷体" w:hint="eastAsia"/>
          <w:sz w:val="24"/>
          <w:szCs w:val="24"/>
          <w:u w:val="single"/>
        </w:rPr>
        <w:t>MLU100/MLU100+目前支持Caffe，Caffe2，TensorFlow，MXNet，ONNX等主流的深度学习框架。</w:t>
      </w:r>
    </w:p>
    <w:p w:rsidR="00D8265E" w:rsidRDefault="00B754F7">
      <w:pPr>
        <w:pStyle w:val="3"/>
        <w:rPr>
          <w:rFonts w:ascii="楷体" w:eastAsia="楷体" w:hAnsi="楷体"/>
          <w:b/>
          <w:bCs w:val="0"/>
          <w:szCs w:val="30"/>
        </w:rPr>
      </w:pPr>
      <w:bookmarkStart w:id="384" w:name="_Toc4088_WPSOffice_Level2"/>
      <w:bookmarkStart w:id="385" w:name="_Toc532484077"/>
      <w:r>
        <w:rPr>
          <w:rFonts w:ascii="楷体" w:eastAsia="楷体" w:hAnsi="楷体" w:hint="eastAsia"/>
          <w:b/>
          <w:bCs w:val="0"/>
        </w:rPr>
        <w:t>3.2  MLU100/MLU100+</w:t>
      </w:r>
      <w:r>
        <w:rPr>
          <w:rFonts w:ascii="楷体" w:eastAsia="楷体" w:hAnsi="楷体" w:hint="eastAsia"/>
          <w:b/>
          <w:bCs w:val="0"/>
          <w:szCs w:val="30"/>
        </w:rPr>
        <w:t>支持的网络种类有多少？</w:t>
      </w:r>
      <w:bookmarkEnd w:id="384"/>
      <w:bookmarkEnd w:id="385"/>
    </w:p>
    <w:p w:rsidR="00D8265E" w:rsidRDefault="00B754F7">
      <w:pPr>
        <w:tabs>
          <w:tab w:val="left" w:pos="840"/>
        </w:tabs>
        <w:spacing w:line="220" w:lineRule="atLeast"/>
        <w:ind w:firstLineChars="200" w:firstLine="480"/>
        <w:rPr>
          <w:rFonts w:ascii="楷体" w:eastAsia="楷体" w:hAnsi="楷体"/>
          <w:sz w:val="24"/>
          <w:szCs w:val="24"/>
          <w:u w:val="single"/>
        </w:rPr>
      </w:pPr>
      <w:r>
        <w:rPr>
          <w:rFonts w:ascii="楷体" w:eastAsia="楷体" w:hAnsi="楷体" w:hint="eastAsia"/>
          <w:sz w:val="24"/>
          <w:szCs w:val="24"/>
          <w:u w:val="single"/>
        </w:rPr>
        <w:t>MLU100/MLU100+支持主流深度学习神经网络的加速，如</w:t>
      </w:r>
    </w:p>
    <w:p w:rsidR="00D8265E" w:rsidRDefault="00B754F7">
      <w:pPr>
        <w:numPr>
          <w:ilvl w:val="255"/>
          <w:numId w:val="0"/>
        </w:numPr>
        <w:spacing w:line="220" w:lineRule="atLeast"/>
        <w:ind w:firstLineChars="200" w:firstLine="480"/>
        <w:rPr>
          <w:rFonts w:ascii="楷体" w:eastAsia="楷体" w:hAnsi="楷体"/>
          <w:sz w:val="24"/>
          <w:szCs w:val="24"/>
          <w:u w:val="single"/>
        </w:rPr>
      </w:pPr>
      <w:r>
        <w:rPr>
          <w:rFonts w:ascii="楷体" w:eastAsia="楷体" w:hAnsi="楷体" w:hint="eastAsia"/>
          <w:sz w:val="24"/>
          <w:szCs w:val="24"/>
          <w:u w:val="single"/>
        </w:rPr>
        <w:t>分类网络：AlexNet/VGG/Inception系列/ResNet系列</w:t>
      </w:r>
    </w:p>
    <w:p w:rsidR="00D8265E" w:rsidRDefault="00B754F7">
      <w:pPr>
        <w:numPr>
          <w:ilvl w:val="255"/>
          <w:numId w:val="0"/>
        </w:numPr>
        <w:spacing w:line="220" w:lineRule="atLeast"/>
        <w:ind w:firstLineChars="200" w:firstLine="480"/>
        <w:rPr>
          <w:rFonts w:ascii="楷体" w:eastAsia="楷体" w:hAnsi="楷体"/>
          <w:sz w:val="24"/>
          <w:szCs w:val="24"/>
          <w:u w:val="single"/>
        </w:rPr>
      </w:pPr>
      <w:r>
        <w:rPr>
          <w:rFonts w:ascii="楷体" w:eastAsia="楷体" w:hAnsi="楷体" w:hint="eastAsia"/>
          <w:sz w:val="24"/>
          <w:szCs w:val="24"/>
          <w:u w:val="single"/>
        </w:rPr>
        <w:t>检测网络：yolov1/v2/v3，SSD, Faster RCNN等</w:t>
      </w:r>
    </w:p>
    <w:p w:rsidR="00D8265E" w:rsidRDefault="00B754F7">
      <w:pPr>
        <w:numPr>
          <w:ilvl w:val="255"/>
          <w:numId w:val="0"/>
        </w:numPr>
        <w:spacing w:line="220" w:lineRule="atLeast"/>
        <w:ind w:firstLineChars="200" w:firstLine="480"/>
        <w:rPr>
          <w:rFonts w:ascii="楷体" w:eastAsia="楷体" w:hAnsi="楷体"/>
          <w:sz w:val="24"/>
          <w:szCs w:val="24"/>
          <w:u w:val="single"/>
        </w:rPr>
      </w:pPr>
      <w:r>
        <w:rPr>
          <w:rFonts w:ascii="楷体" w:eastAsia="楷体" w:hAnsi="楷体" w:hint="eastAsia"/>
          <w:sz w:val="24"/>
          <w:szCs w:val="24"/>
          <w:u w:val="single"/>
        </w:rPr>
        <w:t>循环神经网络：RNN/LSTM等</w:t>
      </w:r>
    </w:p>
    <w:p w:rsidR="00D8265E" w:rsidRDefault="00B754F7">
      <w:pPr>
        <w:pStyle w:val="3"/>
        <w:rPr>
          <w:rFonts w:ascii="楷体" w:eastAsia="楷体" w:hAnsi="楷体"/>
          <w:b/>
          <w:bCs w:val="0"/>
          <w:szCs w:val="30"/>
        </w:rPr>
      </w:pPr>
      <w:bookmarkStart w:id="386" w:name="_Toc11655_WPSOffice_Level2"/>
      <w:bookmarkStart w:id="387" w:name="_Toc532484078"/>
      <w:r>
        <w:rPr>
          <w:rFonts w:ascii="楷体" w:eastAsia="楷体" w:hAnsi="楷体" w:hint="eastAsia"/>
          <w:b/>
          <w:bCs w:val="0"/>
        </w:rPr>
        <w:t>3.3 MLU100/MLU100+是否支持</w:t>
      </w:r>
      <w:r>
        <w:rPr>
          <w:rFonts w:ascii="楷体" w:eastAsia="楷体" w:hAnsi="楷体" w:hint="eastAsia"/>
          <w:b/>
          <w:bCs w:val="0"/>
          <w:szCs w:val="30"/>
        </w:rPr>
        <w:t>稀疏化和int8运算？</w:t>
      </w:r>
      <w:bookmarkEnd w:id="386"/>
      <w:bookmarkEnd w:id="387"/>
    </w:p>
    <w:p w:rsidR="00D8265E" w:rsidRDefault="00B754F7">
      <w:pPr>
        <w:tabs>
          <w:tab w:val="left" w:pos="840"/>
        </w:tabs>
        <w:spacing w:line="220" w:lineRule="atLeast"/>
        <w:ind w:firstLineChars="200" w:firstLine="480"/>
        <w:rPr>
          <w:rFonts w:ascii="楷体" w:eastAsia="楷体" w:hAnsi="楷体"/>
          <w:sz w:val="24"/>
          <w:szCs w:val="24"/>
          <w:u w:val="single"/>
        </w:rPr>
      </w:pPr>
      <w:r>
        <w:rPr>
          <w:rFonts w:ascii="楷体" w:eastAsia="楷体" w:hAnsi="楷体" w:hint="eastAsia"/>
          <w:sz w:val="24"/>
          <w:szCs w:val="24"/>
          <w:u w:val="single"/>
        </w:rPr>
        <w:t>MLU100/MLU100+支持稀疏化和int8运算，部分网络在进行稀疏化和int8处理的时候需要使用我们提供的工具进行重新训练，用以提高网络精度。</w:t>
      </w:r>
    </w:p>
    <w:p w:rsidR="00D8265E" w:rsidRDefault="00B754F7">
      <w:pPr>
        <w:pStyle w:val="3"/>
        <w:rPr>
          <w:rFonts w:ascii="楷体" w:eastAsia="楷体" w:hAnsi="楷体"/>
          <w:b/>
          <w:bCs w:val="0"/>
          <w:szCs w:val="30"/>
        </w:rPr>
      </w:pPr>
      <w:bookmarkStart w:id="388" w:name="_Toc5778_WPSOffice_Level2"/>
      <w:bookmarkStart w:id="389" w:name="_Toc532484079"/>
      <w:r>
        <w:rPr>
          <w:rFonts w:ascii="楷体" w:eastAsia="楷体" w:hAnsi="楷体" w:hint="eastAsia"/>
          <w:b/>
          <w:bCs w:val="0"/>
        </w:rPr>
        <w:t>3.4 MLU100/MLU100+</w:t>
      </w:r>
      <w:r>
        <w:rPr>
          <w:rFonts w:ascii="楷体" w:eastAsia="楷体" w:hAnsi="楷体" w:hint="eastAsia"/>
          <w:b/>
          <w:bCs w:val="0"/>
          <w:szCs w:val="30"/>
        </w:rPr>
        <w:t>支持哪些算子？</w:t>
      </w:r>
      <w:bookmarkEnd w:id="388"/>
      <w:bookmarkEnd w:id="389"/>
    </w:p>
    <w:p w:rsidR="00D8265E" w:rsidRDefault="00B754F7">
      <w:pPr>
        <w:pStyle w:val="ac"/>
        <w:spacing w:line="220" w:lineRule="atLeast"/>
        <w:ind w:firstLine="480"/>
        <w:rPr>
          <w:rFonts w:ascii="楷体" w:eastAsia="楷体" w:hAnsi="楷体"/>
          <w:sz w:val="24"/>
          <w:szCs w:val="24"/>
          <w:u w:val="single"/>
        </w:rPr>
      </w:pPr>
      <w:r>
        <w:rPr>
          <w:rFonts w:ascii="楷体" w:eastAsia="楷体" w:hAnsi="楷体" w:hint="eastAsia"/>
          <w:sz w:val="24"/>
          <w:szCs w:val="24"/>
          <w:u w:val="single"/>
        </w:rPr>
        <w:t>详见</w:t>
      </w:r>
      <w:r>
        <w:rPr>
          <w:rFonts w:ascii="楷体" w:eastAsia="楷体" w:hAnsi="楷体"/>
          <w:sz w:val="24"/>
          <w:szCs w:val="24"/>
          <w:u w:val="single"/>
        </w:rPr>
        <w:t>Caffe/TensorFlow/CNML算子列表</w:t>
      </w:r>
      <w:r>
        <w:rPr>
          <w:rFonts w:ascii="楷体" w:eastAsia="楷体" w:hAnsi="楷体" w:hint="eastAsia"/>
          <w:sz w:val="24"/>
          <w:szCs w:val="24"/>
          <w:u w:val="single"/>
        </w:rPr>
        <w:t>，其中</w:t>
      </w:r>
      <w:r>
        <w:rPr>
          <w:rFonts w:ascii="楷体" w:eastAsia="楷体" w:hAnsi="楷体"/>
          <w:sz w:val="24"/>
          <w:szCs w:val="24"/>
          <w:u w:val="single"/>
        </w:rPr>
        <w:t>CNML</w:t>
      </w:r>
      <w:r>
        <w:rPr>
          <w:rFonts w:ascii="楷体" w:eastAsia="楷体" w:hAnsi="楷体" w:hint="eastAsia"/>
          <w:sz w:val="24"/>
          <w:szCs w:val="24"/>
          <w:u w:val="single"/>
        </w:rPr>
        <w:t>是机器学习库，全称是</w:t>
      </w:r>
      <w:r>
        <w:rPr>
          <w:rFonts w:ascii="楷体" w:eastAsia="楷体" w:hAnsi="楷体"/>
          <w:sz w:val="24"/>
          <w:szCs w:val="24"/>
          <w:u w:val="single"/>
        </w:rPr>
        <w:t>Cambricon Neuware Meachine Learning</w:t>
      </w:r>
      <w:r>
        <w:rPr>
          <w:rFonts w:ascii="楷体" w:eastAsia="楷体" w:hAnsi="楷体" w:hint="eastAsia"/>
          <w:sz w:val="24"/>
          <w:szCs w:val="24"/>
          <w:u w:val="single"/>
        </w:rPr>
        <w:t>。</w:t>
      </w:r>
    </w:p>
    <w:p w:rsidR="00D8265E" w:rsidRDefault="00B754F7">
      <w:pPr>
        <w:pStyle w:val="3"/>
        <w:rPr>
          <w:rFonts w:ascii="楷体" w:eastAsia="楷体" w:hAnsi="楷体"/>
          <w:b/>
          <w:bCs w:val="0"/>
          <w:szCs w:val="30"/>
        </w:rPr>
      </w:pPr>
      <w:bookmarkStart w:id="390" w:name="_Toc25360_WPSOffice_Level2"/>
      <w:bookmarkStart w:id="391" w:name="_Toc532484080"/>
      <w:r>
        <w:rPr>
          <w:rFonts w:ascii="楷体" w:eastAsia="楷体" w:hAnsi="楷体" w:hint="eastAsia"/>
          <w:b/>
          <w:bCs w:val="0"/>
        </w:rPr>
        <w:t>3.5 MLU100/MLU100+的</w:t>
      </w:r>
      <w:r>
        <w:rPr>
          <w:rFonts w:ascii="楷体" w:eastAsia="楷体" w:hAnsi="楷体" w:hint="eastAsia"/>
          <w:b/>
          <w:bCs w:val="0"/>
          <w:szCs w:val="30"/>
        </w:rPr>
        <w:t>在线和离线模式是什么含义？</w:t>
      </w:r>
      <w:bookmarkEnd w:id="390"/>
      <w:bookmarkEnd w:id="391"/>
    </w:p>
    <w:p w:rsidR="00D8265E" w:rsidRDefault="00B754F7">
      <w:pPr>
        <w:tabs>
          <w:tab w:val="left" w:pos="840"/>
        </w:tabs>
        <w:spacing w:line="220" w:lineRule="atLeast"/>
        <w:ind w:firstLineChars="200" w:firstLine="480"/>
        <w:rPr>
          <w:rFonts w:ascii="楷体" w:eastAsia="楷体" w:hAnsi="楷体"/>
          <w:sz w:val="24"/>
          <w:szCs w:val="24"/>
          <w:u w:val="single"/>
        </w:rPr>
      </w:pPr>
      <w:r>
        <w:rPr>
          <w:rFonts w:ascii="楷体" w:eastAsia="楷体" w:hAnsi="楷体" w:hint="eastAsia"/>
          <w:sz w:val="24"/>
          <w:szCs w:val="24"/>
          <w:u w:val="single"/>
        </w:rPr>
        <w:t>在线模式是基于深度学习框架的API接口进行“前向”（</w:t>
      </w:r>
      <w:r>
        <w:rPr>
          <w:rFonts w:ascii="楷体" w:eastAsia="楷体" w:hAnsi="楷体"/>
          <w:sz w:val="24"/>
          <w:szCs w:val="24"/>
          <w:u w:val="single"/>
        </w:rPr>
        <w:t>Forward</w:t>
      </w:r>
      <w:r>
        <w:rPr>
          <w:rFonts w:ascii="楷体" w:eastAsia="楷体" w:hAnsi="楷体" w:hint="eastAsia"/>
          <w:sz w:val="24"/>
          <w:szCs w:val="24"/>
          <w:u w:val="single"/>
        </w:rPr>
        <w:t>）计算的模式。</w:t>
      </w:r>
    </w:p>
    <w:p w:rsidR="00D8265E" w:rsidRDefault="00B754F7">
      <w:pPr>
        <w:tabs>
          <w:tab w:val="left" w:pos="840"/>
        </w:tabs>
        <w:spacing w:line="220" w:lineRule="atLeast"/>
        <w:ind w:firstLineChars="200" w:firstLine="480"/>
        <w:rPr>
          <w:rFonts w:ascii="楷体" w:eastAsia="楷体" w:hAnsi="楷体"/>
          <w:sz w:val="28"/>
          <w:szCs w:val="28"/>
        </w:rPr>
      </w:pPr>
      <w:r>
        <w:rPr>
          <w:rFonts w:ascii="楷体" w:eastAsia="楷体" w:hAnsi="楷体" w:hint="eastAsia"/>
          <w:sz w:val="24"/>
          <w:szCs w:val="24"/>
          <w:u w:val="single"/>
        </w:rPr>
        <w:t>离线模式就是利用寒武纪提供的工具把用户训好的模型，编译生成寒武纪格式的模型，运行时直接调用运行时接口CNRT（全称是Cambricon Neuware Run Time），脱离原生框架运行。离线模型里减少了指令生成的时间以及框架开销，对于训练好的固定模型能大幅度提高运行性能。</w:t>
      </w:r>
    </w:p>
    <w:p w:rsidR="00D8265E" w:rsidRDefault="00B754F7">
      <w:pPr>
        <w:pStyle w:val="3"/>
        <w:rPr>
          <w:rFonts w:ascii="楷体" w:eastAsia="楷体" w:hAnsi="楷体"/>
          <w:b/>
          <w:bCs w:val="0"/>
        </w:rPr>
      </w:pPr>
      <w:bookmarkStart w:id="392" w:name="_Toc19342_WPSOffice_Level2"/>
      <w:bookmarkStart w:id="393" w:name="_Toc532484081"/>
      <w:r>
        <w:rPr>
          <w:rFonts w:ascii="楷体" w:eastAsia="楷体" w:hAnsi="楷体" w:hint="eastAsia"/>
          <w:b/>
          <w:bCs w:val="0"/>
        </w:rPr>
        <w:t>3.6 离线模型中batch size如何修改？</w:t>
      </w:r>
      <w:bookmarkEnd w:id="392"/>
      <w:bookmarkEnd w:id="393"/>
    </w:p>
    <w:p w:rsidR="00D8265E" w:rsidRDefault="00B754F7">
      <w:pPr>
        <w:tabs>
          <w:tab w:val="left" w:pos="840"/>
        </w:tabs>
        <w:spacing w:line="220" w:lineRule="atLeast"/>
        <w:ind w:firstLineChars="200" w:firstLine="480"/>
        <w:rPr>
          <w:rFonts w:ascii="楷体" w:eastAsia="楷体" w:hAnsi="楷体"/>
          <w:sz w:val="24"/>
          <w:szCs w:val="24"/>
          <w:u w:val="single"/>
        </w:rPr>
      </w:pPr>
      <w:r>
        <w:rPr>
          <w:rFonts w:ascii="楷体" w:eastAsia="楷体" w:hAnsi="楷体" w:hint="eastAsia"/>
          <w:sz w:val="24"/>
          <w:szCs w:val="24"/>
          <w:u w:val="single"/>
        </w:rPr>
        <w:t>离线模型中的batch size是固定的。修改batch size需要通过修改原生模型中的batch size，并且需要重新生成离线模型。</w:t>
      </w:r>
    </w:p>
    <w:p w:rsidR="00D8265E" w:rsidRDefault="00B754F7">
      <w:pPr>
        <w:pStyle w:val="3"/>
        <w:rPr>
          <w:rFonts w:ascii="楷体" w:eastAsia="楷体" w:hAnsi="楷体"/>
          <w:b/>
          <w:bCs w:val="0"/>
        </w:rPr>
      </w:pPr>
      <w:bookmarkStart w:id="394" w:name="_Toc19927_WPSOffice_Level2"/>
      <w:bookmarkStart w:id="395" w:name="_Toc532484082"/>
      <w:r>
        <w:rPr>
          <w:rFonts w:ascii="楷体" w:eastAsia="楷体" w:hAnsi="楷体" w:hint="eastAsia"/>
          <w:b/>
          <w:bCs w:val="0"/>
        </w:rPr>
        <w:lastRenderedPageBreak/>
        <w:t>3.7 什么是数据或者模型并行编程模式？</w:t>
      </w:r>
      <w:bookmarkEnd w:id="394"/>
      <w:bookmarkEnd w:id="395"/>
    </w:p>
    <w:p w:rsidR="00D8265E" w:rsidRDefault="00B754F7">
      <w:pPr>
        <w:tabs>
          <w:tab w:val="left" w:pos="840"/>
        </w:tabs>
        <w:spacing w:line="220" w:lineRule="atLeast"/>
        <w:ind w:firstLineChars="200" w:firstLine="480"/>
        <w:rPr>
          <w:rFonts w:ascii="楷体" w:eastAsia="楷体" w:hAnsi="楷体"/>
          <w:sz w:val="24"/>
          <w:szCs w:val="24"/>
          <w:u w:val="single"/>
        </w:rPr>
      </w:pPr>
      <w:r>
        <w:rPr>
          <w:rFonts w:ascii="楷体" w:eastAsia="楷体" w:hAnsi="楷体" w:hint="eastAsia"/>
          <w:sz w:val="24"/>
          <w:szCs w:val="24"/>
          <w:u w:val="single"/>
        </w:rPr>
        <w:t>数据并行：多个核同时处理相同模型，或者多个核处理不同模型，但每个核处理不同的输入数据。</w:t>
      </w:r>
    </w:p>
    <w:p w:rsidR="00D8265E" w:rsidRDefault="00B754F7">
      <w:pPr>
        <w:tabs>
          <w:tab w:val="left" w:pos="840"/>
        </w:tabs>
        <w:spacing w:line="220" w:lineRule="atLeast"/>
        <w:ind w:firstLineChars="200" w:firstLine="480"/>
        <w:rPr>
          <w:rFonts w:ascii="楷体" w:eastAsia="楷体" w:hAnsi="楷体"/>
          <w:sz w:val="24"/>
          <w:szCs w:val="24"/>
          <w:u w:val="single"/>
        </w:rPr>
      </w:pPr>
      <w:r>
        <w:rPr>
          <w:rFonts w:ascii="楷体" w:eastAsia="楷体" w:hAnsi="楷体" w:hint="eastAsia"/>
          <w:sz w:val="24"/>
          <w:szCs w:val="24"/>
          <w:u w:val="single"/>
        </w:rPr>
        <w:t>模型并行：同一个模型或者输入可以分拆到不同核上执行。</w:t>
      </w:r>
    </w:p>
    <w:p w:rsidR="00D8265E" w:rsidRDefault="00B754F7">
      <w:pPr>
        <w:tabs>
          <w:tab w:val="left" w:pos="840"/>
        </w:tabs>
        <w:spacing w:line="220" w:lineRule="atLeast"/>
        <w:ind w:firstLineChars="200" w:firstLine="480"/>
        <w:rPr>
          <w:rFonts w:ascii="楷体" w:eastAsia="楷体" w:hAnsi="楷体"/>
          <w:sz w:val="24"/>
          <w:szCs w:val="24"/>
          <w:u w:val="single"/>
        </w:rPr>
      </w:pPr>
      <w:r>
        <w:rPr>
          <w:rFonts w:ascii="楷体" w:eastAsia="楷体" w:hAnsi="楷体" w:hint="eastAsia"/>
          <w:sz w:val="24"/>
          <w:szCs w:val="24"/>
          <w:u w:val="single"/>
        </w:rPr>
        <w:t>数据并行主要面向高吞吐的场景，模型并行主要面向低延迟的场景，两者可以结合使用。</w:t>
      </w:r>
    </w:p>
    <w:p w:rsidR="00D8265E" w:rsidRDefault="00B754F7">
      <w:pPr>
        <w:pStyle w:val="3"/>
        <w:rPr>
          <w:rFonts w:ascii="楷体" w:eastAsia="楷体" w:hAnsi="楷体"/>
          <w:b/>
          <w:bCs w:val="0"/>
        </w:rPr>
      </w:pPr>
      <w:bookmarkStart w:id="396" w:name="_Toc32545_WPSOffice_Level2"/>
      <w:bookmarkStart w:id="397" w:name="_Toc532484083"/>
      <w:r>
        <w:rPr>
          <w:rFonts w:ascii="楷体" w:eastAsia="楷体" w:hAnsi="楷体" w:hint="eastAsia"/>
          <w:b/>
          <w:bCs w:val="0"/>
        </w:rPr>
        <w:t>3.8 如何理解Stream的概念？</w:t>
      </w:r>
      <w:bookmarkEnd w:id="396"/>
      <w:bookmarkEnd w:id="397"/>
    </w:p>
    <w:p w:rsidR="00D8265E" w:rsidRDefault="00B754F7">
      <w:pPr>
        <w:tabs>
          <w:tab w:val="left" w:pos="840"/>
        </w:tabs>
        <w:spacing w:line="220" w:lineRule="atLeast"/>
        <w:ind w:firstLineChars="200" w:firstLine="480"/>
        <w:rPr>
          <w:rFonts w:ascii="楷体" w:eastAsia="楷体" w:hAnsi="楷体"/>
          <w:sz w:val="24"/>
          <w:szCs w:val="24"/>
          <w:u w:val="single"/>
        </w:rPr>
      </w:pPr>
      <w:r>
        <w:rPr>
          <w:rFonts w:ascii="楷体" w:eastAsia="楷体" w:hAnsi="楷体" w:hint="eastAsia"/>
          <w:sz w:val="24"/>
          <w:szCs w:val="24"/>
          <w:u w:val="single"/>
        </w:rPr>
        <w:t>Stream是串行执行的任务流。同一个</w:t>
      </w:r>
      <w:r>
        <w:rPr>
          <w:rFonts w:ascii="楷体" w:eastAsia="楷体" w:hAnsi="楷体"/>
          <w:sz w:val="24"/>
          <w:szCs w:val="24"/>
          <w:u w:val="single"/>
        </w:rPr>
        <w:t>stream</w:t>
      </w:r>
      <w:r>
        <w:rPr>
          <w:rFonts w:ascii="楷体" w:eastAsia="楷体" w:hAnsi="楷体" w:hint="eastAsia"/>
          <w:sz w:val="24"/>
          <w:szCs w:val="24"/>
          <w:u w:val="single"/>
        </w:rPr>
        <w:t>内的任务串行执行，不同</w:t>
      </w:r>
      <w:r>
        <w:rPr>
          <w:rFonts w:ascii="楷体" w:eastAsia="楷体" w:hAnsi="楷体"/>
          <w:sz w:val="24"/>
          <w:szCs w:val="24"/>
          <w:u w:val="single"/>
        </w:rPr>
        <w:t>stream</w:t>
      </w:r>
      <w:r>
        <w:rPr>
          <w:rFonts w:ascii="楷体" w:eastAsia="楷体" w:hAnsi="楷体" w:hint="eastAsia"/>
          <w:sz w:val="24"/>
          <w:szCs w:val="24"/>
          <w:u w:val="single"/>
        </w:rPr>
        <w:t>之间任务可以并行执行。通过创建多个s</w:t>
      </w:r>
      <w:r>
        <w:rPr>
          <w:rFonts w:ascii="楷体" w:eastAsia="楷体" w:hAnsi="楷体"/>
          <w:sz w:val="24"/>
          <w:szCs w:val="24"/>
          <w:u w:val="single"/>
        </w:rPr>
        <w:t>tream</w:t>
      </w:r>
      <w:r>
        <w:rPr>
          <w:rFonts w:ascii="楷体" w:eastAsia="楷体" w:hAnsi="楷体" w:hint="eastAsia"/>
          <w:sz w:val="24"/>
          <w:szCs w:val="24"/>
          <w:u w:val="single"/>
        </w:rPr>
        <w:t>并把可并行的任务放在不同的</w:t>
      </w:r>
      <w:r>
        <w:rPr>
          <w:rFonts w:ascii="楷体" w:eastAsia="楷体" w:hAnsi="楷体"/>
          <w:sz w:val="24"/>
          <w:szCs w:val="24"/>
          <w:u w:val="single"/>
        </w:rPr>
        <w:t>stream</w:t>
      </w:r>
      <w:r>
        <w:rPr>
          <w:rFonts w:ascii="楷体" w:eastAsia="楷体" w:hAnsi="楷体" w:hint="eastAsia"/>
          <w:sz w:val="24"/>
          <w:szCs w:val="24"/>
          <w:u w:val="single"/>
        </w:rPr>
        <w:t>中可以实现多个任务的并行执行。</w:t>
      </w:r>
    </w:p>
    <w:p w:rsidR="00D8265E" w:rsidRDefault="00B754F7">
      <w:pPr>
        <w:pStyle w:val="3"/>
        <w:numPr>
          <w:ilvl w:val="1"/>
          <w:numId w:val="2"/>
        </w:numPr>
        <w:rPr>
          <w:rFonts w:ascii="楷体" w:eastAsia="楷体" w:hAnsi="楷体"/>
          <w:b/>
          <w:bCs w:val="0"/>
        </w:rPr>
      </w:pPr>
      <w:bookmarkStart w:id="398" w:name="_Toc16519_WPSOffice_Level2"/>
      <w:bookmarkStart w:id="399" w:name="_Toc532484084"/>
      <w:r>
        <w:rPr>
          <w:rFonts w:ascii="楷体" w:eastAsia="楷体" w:hAnsi="楷体" w:hint="eastAsia"/>
          <w:b/>
          <w:bCs w:val="0"/>
        </w:rPr>
        <w:t>自定义算子如何实现</w:t>
      </w:r>
      <w:bookmarkEnd w:id="398"/>
      <w:bookmarkEnd w:id="399"/>
    </w:p>
    <w:p w:rsidR="00D8265E" w:rsidRDefault="00B754F7">
      <w:pPr>
        <w:tabs>
          <w:tab w:val="left" w:pos="840"/>
        </w:tabs>
        <w:spacing w:line="220" w:lineRule="atLeast"/>
        <w:ind w:firstLineChars="200" w:firstLine="480"/>
        <w:rPr>
          <w:rFonts w:ascii="楷体" w:eastAsia="楷体" w:hAnsi="楷体"/>
          <w:sz w:val="24"/>
          <w:szCs w:val="24"/>
          <w:u w:val="single"/>
        </w:rPr>
      </w:pPr>
      <w:r>
        <w:rPr>
          <w:rFonts w:ascii="楷体" w:eastAsia="楷体" w:hAnsi="楷体" w:hint="eastAsia"/>
          <w:sz w:val="24"/>
          <w:szCs w:val="24"/>
          <w:u w:val="single"/>
        </w:rPr>
        <w:t>在c</w:t>
      </w:r>
      <w:r>
        <w:rPr>
          <w:rFonts w:ascii="楷体" w:eastAsia="楷体" w:hAnsi="楷体"/>
          <w:sz w:val="24"/>
          <w:szCs w:val="24"/>
          <w:u w:val="single"/>
        </w:rPr>
        <w:t>nml中</w:t>
      </w:r>
      <w:r>
        <w:rPr>
          <w:rFonts w:ascii="楷体" w:eastAsia="楷体" w:hAnsi="楷体" w:hint="eastAsia"/>
          <w:sz w:val="24"/>
          <w:szCs w:val="24"/>
          <w:u w:val="single"/>
        </w:rPr>
        <w:t>添加自定义</w:t>
      </w:r>
      <w:r>
        <w:rPr>
          <w:rFonts w:ascii="楷体" w:eastAsia="楷体" w:hAnsi="楷体"/>
          <w:sz w:val="24"/>
          <w:szCs w:val="24"/>
          <w:u w:val="single"/>
        </w:rPr>
        <w:t>算子</w:t>
      </w:r>
      <w:r>
        <w:rPr>
          <w:rFonts w:ascii="楷体" w:eastAsia="楷体" w:hAnsi="楷体" w:hint="eastAsia"/>
          <w:sz w:val="24"/>
          <w:szCs w:val="24"/>
          <w:u w:val="single"/>
        </w:rPr>
        <w:t>的流程如下：</w:t>
      </w:r>
      <w:r>
        <w:rPr>
          <w:rFonts w:ascii="楷体" w:eastAsia="楷体" w:hAnsi="楷体"/>
          <w:sz w:val="24"/>
          <w:szCs w:val="24"/>
          <w:u w:val="single"/>
        </w:rPr>
        <w:t>首先</w:t>
      </w:r>
      <w:r>
        <w:rPr>
          <w:rFonts w:ascii="楷体" w:eastAsia="楷体" w:hAnsi="楷体" w:hint="eastAsia"/>
          <w:sz w:val="24"/>
          <w:szCs w:val="24"/>
          <w:u w:val="single"/>
        </w:rPr>
        <w:t>需要</w:t>
      </w:r>
      <w:r>
        <w:rPr>
          <w:rFonts w:ascii="楷体" w:eastAsia="楷体" w:hAnsi="楷体"/>
          <w:sz w:val="24"/>
          <w:szCs w:val="24"/>
          <w:u w:val="single"/>
        </w:rPr>
        <w:t>将算子</w:t>
      </w:r>
      <w:r>
        <w:rPr>
          <w:rFonts w:ascii="楷体" w:eastAsia="楷体" w:hAnsi="楷体" w:hint="eastAsia"/>
          <w:sz w:val="24"/>
          <w:szCs w:val="24"/>
          <w:u w:val="single"/>
        </w:rPr>
        <w:t>的</w:t>
      </w:r>
      <w:r>
        <w:rPr>
          <w:rFonts w:ascii="楷体" w:eastAsia="楷体" w:hAnsi="楷体"/>
          <w:sz w:val="24"/>
          <w:szCs w:val="24"/>
          <w:u w:val="single"/>
        </w:rPr>
        <w:t>计算流程进行拆分，</w:t>
      </w:r>
      <w:r>
        <w:rPr>
          <w:rFonts w:ascii="楷体" w:eastAsia="楷体" w:hAnsi="楷体" w:hint="eastAsia"/>
          <w:sz w:val="24"/>
          <w:szCs w:val="24"/>
          <w:u w:val="single"/>
        </w:rPr>
        <w:t>然后</w:t>
      </w:r>
      <w:r>
        <w:rPr>
          <w:rFonts w:ascii="楷体" w:eastAsia="楷体" w:hAnsi="楷体"/>
          <w:sz w:val="24"/>
          <w:szCs w:val="24"/>
          <w:u w:val="single"/>
        </w:rPr>
        <w:t>用</w:t>
      </w:r>
      <w:r>
        <w:rPr>
          <w:rFonts w:ascii="楷体" w:eastAsia="楷体" w:hAnsi="楷体" w:hint="eastAsia"/>
          <w:sz w:val="24"/>
          <w:szCs w:val="24"/>
          <w:u w:val="single"/>
        </w:rPr>
        <w:t>c</w:t>
      </w:r>
      <w:r>
        <w:rPr>
          <w:rFonts w:ascii="楷体" w:eastAsia="楷体" w:hAnsi="楷体"/>
          <w:sz w:val="24"/>
          <w:szCs w:val="24"/>
          <w:u w:val="single"/>
        </w:rPr>
        <w:t>nml中已提供的</w:t>
      </w:r>
      <w:r>
        <w:rPr>
          <w:rFonts w:ascii="楷体" w:eastAsia="楷体" w:hAnsi="楷体" w:hint="eastAsia"/>
          <w:sz w:val="24"/>
          <w:szCs w:val="24"/>
          <w:u w:val="single"/>
        </w:rPr>
        <w:t>基础</w:t>
      </w:r>
      <w:r>
        <w:rPr>
          <w:rFonts w:ascii="楷体" w:eastAsia="楷体" w:hAnsi="楷体"/>
          <w:sz w:val="24"/>
          <w:szCs w:val="24"/>
          <w:u w:val="single"/>
        </w:rPr>
        <w:t>算子拼接</w:t>
      </w:r>
      <w:r>
        <w:rPr>
          <w:rFonts w:ascii="楷体" w:eastAsia="楷体" w:hAnsi="楷体" w:hint="eastAsia"/>
          <w:sz w:val="24"/>
          <w:szCs w:val="24"/>
          <w:u w:val="single"/>
        </w:rPr>
        <w:t>出</w:t>
      </w:r>
      <w:r>
        <w:rPr>
          <w:rFonts w:ascii="楷体" w:eastAsia="楷体" w:hAnsi="楷体"/>
          <w:sz w:val="24"/>
          <w:szCs w:val="24"/>
          <w:u w:val="single"/>
        </w:rPr>
        <w:t>自定义算子的整个计算流程，</w:t>
      </w:r>
      <w:r>
        <w:rPr>
          <w:rFonts w:ascii="楷体" w:eastAsia="楷体" w:hAnsi="楷体" w:hint="eastAsia"/>
          <w:sz w:val="24"/>
          <w:szCs w:val="24"/>
          <w:u w:val="single"/>
        </w:rPr>
        <w:t>进而</w:t>
      </w:r>
      <w:r>
        <w:rPr>
          <w:rFonts w:ascii="楷体" w:eastAsia="楷体" w:hAnsi="楷体"/>
          <w:sz w:val="24"/>
          <w:szCs w:val="24"/>
          <w:u w:val="single"/>
        </w:rPr>
        <w:t>实现在MLU上可以运行的自定义算子。</w:t>
      </w:r>
      <w:r>
        <w:rPr>
          <w:rFonts w:ascii="楷体" w:eastAsia="楷体" w:hAnsi="楷体" w:hint="eastAsia"/>
          <w:sz w:val="24"/>
          <w:szCs w:val="24"/>
          <w:u w:val="single"/>
        </w:rPr>
        <w:t>我们后续会提供高级语言用于添加用户自定义算子。</w:t>
      </w:r>
    </w:p>
    <w:p w:rsidR="00D8265E" w:rsidRDefault="00B754F7">
      <w:pPr>
        <w:pStyle w:val="3"/>
        <w:numPr>
          <w:ilvl w:val="1"/>
          <w:numId w:val="2"/>
        </w:numPr>
        <w:rPr>
          <w:rFonts w:ascii="楷体" w:eastAsia="楷体" w:hAnsi="楷体"/>
          <w:b/>
          <w:bCs w:val="0"/>
        </w:rPr>
      </w:pPr>
      <w:bookmarkStart w:id="400" w:name="_Toc17269_WPSOffice_Level2"/>
      <w:bookmarkStart w:id="401" w:name="_Toc532484085"/>
      <w:r>
        <w:rPr>
          <w:rFonts w:ascii="楷体" w:eastAsia="楷体" w:hAnsi="楷体" w:hint="eastAsia"/>
          <w:b/>
          <w:bCs w:val="0"/>
        </w:rPr>
        <w:t>内存复用及优化思路</w:t>
      </w:r>
      <w:bookmarkEnd w:id="400"/>
      <w:bookmarkEnd w:id="401"/>
    </w:p>
    <w:p w:rsidR="00D8265E" w:rsidRDefault="00B754F7">
      <w:pPr>
        <w:tabs>
          <w:tab w:val="left" w:pos="840"/>
        </w:tabs>
        <w:spacing w:line="220" w:lineRule="atLeast"/>
        <w:ind w:firstLineChars="200" w:firstLine="480"/>
        <w:rPr>
          <w:rFonts w:ascii="楷体" w:eastAsia="楷体" w:hAnsi="楷体"/>
          <w:sz w:val="24"/>
          <w:szCs w:val="24"/>
          <w:u w:val="single"/>
        </w:rPr>
      </w:pPr>
      <w:r>
        <w:rPr>
          <w:rFonts w:ascii="楷体" w:eastAsia="楷体" w:hAnsi="楷体" w:hint="eastAsia"/>
          <w:sz w:val="24"/>
          <w:szCs w:val="24"/>
          <w:u w:val="single"/>
        </w:rPr>
        <w:t>在线模式下，模型数据（权值）的复用通过共享c</w:t>
      </w:r>
      <w:r>
        <w:rPr>
          <w:rFonts w:ascii="楷体" w:eastAsia="楷体" w:hAnsi="楷体"/>
          <w:sz w:val="24"/>
          <w:szCs w:val="24"/>
          <w:u w:val="single"/>
        </w:rPr>
        <w:t>nmlBaseOp_t</w:t>
      </w:r>
      <w:r>
        <w:rPr>
          <w:rFonts w:ascii="楷体" w:eastAsia="楷体" w:hAnsi="楷体" w:hint="eastAsia"/>
          <w:sz w:val="24"/>
          <w:szCs w:val="24"/>
          <w:u w:val="single"/>
        </w:rPr>
        <w:t xml:space="preserve"> / cnml</w:t>
      </w:r>
      <w:r>
        <w:rPr>
          <w:rFonts w:ascii="楷体" w:eastAsia="楷体" w:hAnsi="楷体"/>
          <w:sz w:val="24"/>
          <w:szCs w:val="24"/>
          <w:u w:val="single"/>
        </w:rPr>
        <w:t>FusionOp_t</w:t>
      </w:r>
      <w:r>
        <w:rPr>
          <w:rFonts w:ascii="楷体" w:eastAsia="楷体" w:hAnsi="楷体" w:hint="eastAsia"/>
          <w:sz w:val="24"/>
          <w:szCs w:val="24"/>
          <w:u w:val="single"/>
        </w:rPr>
        <w:t>数据结构来实现；</w:t>
      </w:r>
    </w:p>
    <w:p w:rsidR="00D8265E" w:rsidRDefault="00B754F7">
      <w:pPr>
        <w:tabs>
          <w:tab w:val="left" w:pos="840"/>
        </w:tabs>
        <w:spacing w:line="220" w:lineRule="atLeast"/>
        <w:ind w:firstLineChars="200" w:firstLine="480"/>
        <w:rPr>
          <w:rFonts w:ascii="楷体" w:eastAsia="楷体" w:hAnsi="楷体"/>
          <w:sz w:val="24"/>
          <w:szCs w:val="24"/>
          <w:u w:val="single"/>
        </w:rPr>
      </w:pPr>
      <w:r>
        <w:rPr>
          <w:rFonts w:ascii="楷体" w:eastAsia="楷体" w:hAnsi="楷体" w:hint="eastAsia"/>
          <w:sz w:val="24"/>
          <w:szCs w:val="24"/>
          <w:u w:val="single"/>
        </w:rPr>
        <w:t>离线模式下，模型的复用通过共享c</w:t>
      </w:r>
      <w:r>
        <w:rPr>
          <w:rFonts w:ascii="楷体" w:eastAsia="楷体" w:hAnsi="楷体"/>
          <w:sz w:val="24"/>
          <w:szCs w:val="24"/>
          <w:u w:val="single"/>
        </w:rPr>
        <w:t>nrtFunction_t</w:t>
      </w:r>
      <w:r>
        <w:rPr>
          <w:rFonts w:ascii="楷体" w:eastAsia="楷体" w:hAnsi="楷体" w:hint="eastAsia"/>
          <w:sz w:val="24"/>
          <w:szCs w:val="24"/>
          <w:u w:val="single"/>
        </w:rPr>
        <w:t>数据结构来实现。</w:t>
      </w:r>
    </w:p>
    <w:p w:rsidR="00D8265E" w:rsidRDefault="00B754F7">
      <w:pPr>
        <w:tabs>
          <w:tab w:val="left" w:pos="840"/>
        </w:tabs>
        <w:spacing w:line="220" w:lineRule="atLeast"/>
        <w:ind w:firstLineChars="200" w:firstLine="480"/>
      </w:pPr>
      <w:r>
        <w:rPr>
          <w:rFonts w:ascii="楷体" w:eastAsia="楷体" w:hAnsi="楷体" w:hint="eastAsia"/>
          <w:sz w:val="24"/>
          <w:szCs w:val="24"/>
          <w:u w:val="single"/>
        </w:rPr>
        <w:t>输入输出的复用由用户来实现。c</w:t>
      </w:r>
      <w:r>
        <w:rPr>
          <w:rFonts w:ascii="楷体" w:eastAsia="楷体" w:hAnsi="楷体"/>
          <w:sz w:val="24"/>
          <w:szCs w:val="24"/>
          <w:u w:val="single"/>
        </w:rPr>
        <w:t>nml</w:t>
      </w:r>
      <w:r>
        <w:rPr>
          <w:rFonts w:ascii="楷体" w:eastAsia="楷体" w:hAnsi="楷体" w:hint="eastAsia"/>
          <w:sz w:val="24"/>
          <w:szCs w:val="24"/>
          <w:u w:val="single"/>
        </w:rPr>
        <w:t>提供获取c</w:t>
      </w:r>
      <w:r>
        <w:rPr>
          <w:rFonts w:ascii="楷体" w:eastAsia="楷体" w:hAnsi="楷体"/>
          <w:sz w:val="24"/>
          <w:szCs w:val="24"/>
          <w:u w:val="single"/>
        </w:rPr>
        <w:t>nmlTensor</w:t>
      </w:r>
      <w:r>
        <w:rPr>
          <w:rFonts w:ascii="楷体" w:eastAsia="楷体" w:hAnsi="楷体" w:hint="eastAsia"/>
          <w:sz w:val="24"/>
          <w:szCs w:val="24"/>
          <w:u w:val="single"/>
        </w:rPr>
        <w:t>大小的接口以及内存分配的接口，用户通过分析数据依赖关系，然后通过调用这些接口给复用的多个数据块分配同一个M</w:t>
      </w:r>
      <w:r>
        <w:rPr>
          <w:rFonts w:ascii="楷体" w:eastAsia="楷体" w:hAnsi="楷体"/>
          <w:sz w:val="24"/>
          <w:szCs w:val="24"/>
          <w:u w:val="single"/>
        </w:rPr>
        <w:t>LU</w:t>
      </w:r>
      <w:r>
        <w:rPr>
          <w:rFonts w:ascii="楷体" w:eastAsia="楷体" w:hAnsi="楷体" w:hint="eastAsia"/>
          <w:sz w:val="24"/>
          <w:szCs w:val="24"/>
          <w:u w:val="single"/>
        </w:rPr>
        <w:t>地址，并共享这块地址来实现内存复用。</w:t>
      </w:r>
    </w:p>
    <w:p w:rsidR="00D8265E" w:rsidRDefault="00B754F7">
      <w:pPr>
        <w:pStyle w:val="3"/>
        <w:rPr>
          <w:rFonts w:ascii="楷体" w:eastAsia="楷体" w:hAnsi="楷体"/>
          <w:b/>
          <w:bCs w:val="0"/>
        </w:rPr>
      </w:pPr>
      <w:bookmarkStart w:id="402" w:name="_Toc532484086"/>
      <w:r>
        <w:rPr>
          <w:rFonts w:ascii="楷体" w:eastAsia="楷体" w:hAnsi="楷体" w:hint="eastAsia"/>
          <w:b/>
          <w:bCs w:val="0"/>
        </w:rPr>
        <w:t>3.11 与FPGA相比，MLU100可编程性如何，如果出现一些新网络模型，如何工作？</w:t>
      </w:r>
      <w:bookmarkEnd w:id="402"/>
      <w:r>
        <w:rPr>
          <w:rFonts w:ascii="楷体" w:eastAsia="楷体" w:hAnsi="楷体" w:hint="eastAsia"/>
          <w:b/>
          <w:bCs w:val="0"/>
        </w:rPr>
        <w:t xml:space="preserve"> </w:t>
      </w:r>
    </w:p>
    <w:p w:rsidR="00D8265E" w:rsidRDefault="00B754F7">
      <w:pPr>
        <w:tabs>
          <w:tab w:val="left" w:pos="840"/>
        </w:tabs>
        <w:spacing w:line="220" w:lineRule="atLeast"/>
        <w:ind w:firstLineChars="150" w:firstLine="360"/>
      </w:pPr>
      <w:r>
        <w:rPr>
          <w:rFonts w:ascii="楷体" w:eastAsia="楷体" w:hAnsi="楷体" w:hint="eastAsia"/>
          <w:sz w:val="24"/>
          <w:szCs w:val="24"/>
          <w:u w:val="single"/>
        </w:rPr>
        <w:t>对于新出现的网络与模型，如果其中算子我们的高性能库均支持，可直接编程实现。如果出现不支持算子，有两种方式：1）使用我们的高性能库提供的基本算子拼接而成；2）2019/Q1我们提供的编程语言直接实现相应算子。</w:t>
      </w:r>
    </w:p>
    <w:p w:rsidR="00D8265E" w:rsidRDefault="00B754F7">
      <w:pPr>
        <w:pStyle w:val="3"/>
        <w:rPr>
          <w:rFonts w:ascii="楷体" w:eastAsia="楷体" w:hAnsi="楷体"/>
          <w:b/>
          <w:bCs w:val="0"/>
        </w:rPr>
      </w:pPr>
      <w:bookmarkStart w:id="403" w:name="_Toc532484087"/>
      <w:r>
        <w:rPr>
          <w:rFonts w:ascii="楷体" w:eastAsia="楷体" w:hAnsi="楷体" w:hint="eastAsia"/>
          <w:b/>
          <w:bCs w:val="0"/>
        </w:rPr>
        <w:t>3.12 寒武纪的mlisa语言和bang语言目前的成熟度如何，能否正常实现所有需要的算子？</w:t>
      </w:r>
      <w:bookmarkEnd w:id="403"/>
    </w:p>
    <w:p w:rsidR="00D8265E" w:rsidRDefault="00B754F7">
      <w:pPr>
        <w:tabs>
          <w:tab w:val="left" w:pos="840"/>
        </w:tabs>
        <w:spacing w:line="220" w:lineRule="atLeast"/>
        <w:ind w:firstLineChars="150" w:firstLine="360"/>
      </w:pPr>
      <w:r>
        <w:rPr>
          <w:rFonts w:ascii="楷体" w:eastAsia="楷体" w:hAnsi="楷体" w:hint="eastAsia"/>
          <w:sz w:val="24"/>
          <w:szCs w:val="24"/>
          <w:u w:val="single"/>
        </w:rPr>
        <w:t>MLISA和Bang语言已经release给部分客户，功能上可以实现任意算子。</w:t>
      </w:r>
    </w:p>
    <w:p w:rsidR="00D8265E" w:rsidRDefault="00B754F7">
      <w:pPr>
        <w:pStyle w:val="3"/>
        <w:rPr>
          <w:rFonts w:ascii="楷体" w:eastAsia="楷体" w:hAnsi="楷体"/>
          <w:b/>
          <w:bCs w:val="0"/>
        </w:rPr>
      </w:pPr>
      <w:bookmarkStart w:id="404" w:name="_Toc532484088"/>
      <w:r>
        <w:rPr>
          <w:rFonts w:ascii="楷体" w:eastAsia="楷体" w:hAnsi="楷体" w:hint="eastAsia"/>
          <w:b/>
          <w:bCs w:val="0"/>
        </w:rPr>
        <w:lastRenderedPageBreak/>
        <w:t>3.13 寒武纪支持的算子列表？支持程度？</w:t>
      </w:r>
      <w:bookmarkEnd w:id="404"/>
    </w:p>
    <w:p w:rsidR="00D8265E" w:rsidRDefault="00B754F7">
      <w:pPr>
        <w:tabs>
          <w:tab w:val="left" w:pos="840"/>
        </w:tabs>
        <w:spacing w:line="220" w:lineRule="atLeast"/>
        <w:ind w:firstLineChars="150" w:firstLine="360"/>
        <w:rPr>
          <w:rFonts w:ascii="楷体" w:eastAsia="楷体" w:hAnsi="楷体"/>
          <w:b/>
        </w:rPr>
      </w:pPr>
      <w:r>
        <w:rPr>
          <w:rFonts w:ascii="楷体" w:eastAsia="楷体" w:hAnsi="楷体" w:hint="eastAsia"/>
          <w:sz w:val="24"/>
          <w:szCs w:val="24"/>
          <w:u w:val="single"/>
        </w:rPr>
        <w:t>我们自己有一套支持算子列表。</w:t>
      </w:r>
      <w:r w:rsidR="002D7E61">
        <w:rPr>
          <w:rFonts w:ascii="楷体" w:eastAsia="楷体" w:hAnsi="楷体" w:hint="eastAsia"/>
          <w:sz w:val="24"/>
          <w:szCs w:val="24"/>
          <w:u w:val="single"/>
        </w:rPr>
        <w:t>详见各编程框架及算子手册。</w:t>
      </w:r>
    </w:p>
    <w:p w:rsidR="00D8265E" w:rsidRDefault="00B754F7">
      <w:pPr>
        <w:pStyle w:val="3"/>
        <w:rPr>
          <w:rFonts w:ascii="楷体" w:eastAsia="楷体" w:hAnsi="楷体"/>
          <w:b/>
          <w:bCs w:val="0"/>
        </w:rPr>
      </w:pPr>
      <w:bookmarkStart w:id="405" w:name="_Toc532484089"/>
      <w:r>
        <w:rPr>
          <w:rFonts w:ascii="楷体" w:eastAsia="楷体" w:hAnsi="楷体" w:hint="eastAsia"/>
          <w:b/>
          <w:bCs w:val="0"/>
        </w:rPr>
        <w:t>3.14 寒武纪板卡对语音及自然语言处理的支持如何？</w:t>
      </w:r>
      <w:bookmarkEnd w:id="405"/>
    </w:p>
    <w:p w:rsidR="00D8265E" w:rsidRDefault="00B754F7">
      <w:r>
        <w:rPr>
          <w:rFonts w:ascii="楷体" w:eastAsia="楷体" w:hAnsi="楷体" w:hint="eastAsia"/>
          <w:sz w:val="24"/>
          <w:szCs w:val="24"/>
          <w:u w:val="single"/>
        </w:rPr>
        <w:t>寒武纪的板卡有很强的灵活性，可以很好的支持语音和自然语言处理任务。</w:t>
      </w:r>
    </w:p>
    <w:p w:rsidR="00D8265E" w:rsidRDefault="002047B3" w:rsidP="002047B3">
      <w:pPr>
        <w:adjustRightInd/>
        <w:snapToGrid/>
        <w:spacing w:after="0"/>
        <w:rPr>
          <w:rFonts w:ascii="楷体" w:eastAsia="楷体" w:hAnsi="楷体"/>
          <w:sz w:val="30"/>
          <w:szCs w:val="32"/>
        </w:rPr>
      </w:pPr>
      <w:r>
        <w:rPr>
          <w:rFonts w:ascii="楷体" w:eastAsia="楷体" w:hAnsi="楷体"/>
          <w:sz w:val="30"/>
          <w:szCs w:val="32"/>
        </w:rPr>
        <w:br w:type="page"/>
      </w:r>
    </w:p>
    <w:p w:rsidR="00D8265E" w:rsidRDefault="00B754F7">
      <w:pPr>
        <w:pStyle w:val="2"/>
        <w:numPr>
          <w:ilvl w:val="0"/>
          <w:numId w:val="1"/>
        </w:numPr>
        <w:rPr>
          <w:rFonts w:ascii="楷体" w:eastAsia="楷体" w:hAnsi="楷体"/>
        </w:rPr>
      </w:pPr>
      <w:bookmarkStart w:id="406" w:name="_Toc24862_WPSOffice_Level1"/>
      <w:bookmarkStart w:id="407" w:name="_Toc532484090"/>
      <w:r>
        <w:rPr>
          <w:rFonts w:ascii="楷体" w:eastAsia="楷体" w:hAnsi="楷体" w:hint="eastAsia"/>
        </w:rPr>
        <w:lastRenderedPageBreak/>
        <w:t>工具使用</w:t>
      </w:r>
      <w:bookmarkEnd w:id="406"/>
      <w:bookmarkEnd w:id="407"/>
    </w:p>
    <w:p w:rsidR="00D8265E" w:rsidRDefault="00B754F7">
      <w:pPr>
        <w:pStyle w:val="3"/>
        <w:rPr>
          <w:rFonts w:ascii="楷体" w:eastAsia="楷体" w:hAnsi="楷体"/>
          <w:b/>
          <w:bCs w:val="0"/>
        </w:rPr>
      </w:pPr>
      <w:bookmarkStart w:id="408" w:name="_Toc20600_WPSOffice_Level2"/>
      <w:bookmarkStart w:id="409" w:name="_Toc532484091"/>
      <w:r>
        <w:rPr>
          <w:rFonts w:ascii="楷体" w:eastAsia="楷体" w:hAnsi="楷体" w:hint="eastAsia"/>
          <w:b/>
          <w:bCs w:val="0"/>
        </w:rPr>
        <w:t>4.1 MLU100/MLU100+是否有监控工具？</w:t>
      </w:r>
      <w:bookmarkEnd w:id="408"/>
      <w:bookmarkEnd w:id="409"/>
    </w:p>
    <w:p w:rsidR="00D8265E" w:rsidRDefault="00B754F7">
      <w:pPr>
        <w:tabs>
          <w:tab w:val="left" w:pos="840"/>
        </w:tabs>
        <w:spacing w:line="220" w:lineRule="atLeast"/>
        <w:ind w:firstLineChars="100" w:firstLine="240"/>
        <w:rPr>
          <w:rFonts w:ascii="楷体" w:eastAsia="楷体" w:hAnsi="楷体"/>
          <w:sz w:val="24"/>
          <w:szCs w:val="24"/>
          <w:u w:val="single"/>
        </w:rPr>
      </w:pPr>
      <w:r>
        <w:rPr>
          <w:rFonts w:ascii="楷体" w:eastAsia="楷体" w:hAnsi="楷体" w:hint="eastAsia"/>
          <w:sz w:val="24"/>
          <w:szCs w:val="24"/>
          <w:u w:val="single"/>
        </w:rPr>
        <w:t>cnmon可以监控设备的实时功耗、温度、ECC Error统计、内存/MLU的利用率等信息。</w:t>
      </w:r>
    </w:p>
    <w:p w:rsidR="00D8265E" w:rsidRDefault="00B754F7">
      <w:pPr>
        <w:pStyle w:val="3"/>
        <w:rPr>
          <w:rFonts w:ascii="楷体" w:eastAsia="楷体" w:hAnsi="楷体"/>
          <w:b/>
          <w:bCs w:val="0"/>
        </w:rPr>
      </w:pPr>
      <w:bookmarkStart w:id="410" w:name="_Toc12811_WPSOffice_Level2"/>
      <w:bookmarkStart w:id="411" w:name="_Toc532484092"/>
      <w:r>
        <w:rPr>
          <w:rFonts w:ascii="楷体" w:eastAsia="楷体" w:hAnsi="楷体" w:hint="eastAsia"/>
          <w:b/>
          <w:bCs w:val="0"/>
        </w:rPr>
        <w:t>4.3 MLU100/MLU100+是否提供性能分析工具</w:t>
      </w:r>
      <w:bookmarkEnd w:id="410"/>
      <w:bookmarkEnd w:id="411"/>
    </w:p>
    <w:p w:rsidR="00D8265E" w:rsidRDefault="00B754F7">
      <w:pPr>
        <w:spacing w:line="220" w:lineRule="atLeast"/>
        <w:ind w:firstLineChars="150" w:firstLine="360"/>
        <w:rPr>
          <w:rFonts w:ascii="楷体" w:eastAsia="楷体" w:hAnsi="楷体"/>
          <w:sz w:val="24"/>
          <w:szCs w:val="24"/>
          <w:u w:val="single"/>
        </w:rPr>
      </w:pPr>
      <w:r>
        <w:rPr>
          <w:rFonts w:ascii="楷体" w:eastAsia="楷体" w:hAnsi="楷体" w:hint="eastAsia"/>
          <w:sz w:val="24"/>
          <w:szCs w:val="24"/>
          <w:u w:val="single"/>
        </w:rPr>
        <w:t>CNPERF是一款针对用户层程序的性能分析工具，可用于分析CPU和MLU的性能。CNPERF提供了以下功能：</w:t>
      </w:r>
    </w:p>
    <w:p w:rsidR="00D8265E" w:rsidRDefault="00B754F7">
      <w:pPr>
        <w:pStyle w:val="ac"/>
        <w:numPr>
          <w:ilvl w:val="0"/>
          <w:numId w:val="3"/>
        </w:numPr>
        <w:spacing w:line="220" w:lineRule="atLeast"/>
        <w:ind w:firstLineChars="0"/>
        <w:rPr>
          <w:rFonts w:ascii="楷体" w:eastAsia="楷体" w:hAnsi="楷体"/>
          <w:sz w:val="24"/>
          <w:szCs w:val="24"/>
          <w:u w:val="single"/>
        </w:rPr>
      </w:pPr>
      <w:r>
        <w:rPr>
          <w:rFonts w:ascii="楷体" w:eastAsia="楷体" w:hAnsi="楷体" w:hint="eastAsia"/>
          <w:sz w:val="24"/>
          <w:szCs w:val="24"/>
          <w:u w:val="single"/>
        </w:rPr>
        <w:t>精确获得用户程序及部分动态链接库中函数的执行时间；</w:t>
      </w:r>
    </w:p>
    <w:p w:rsidR="00D8265E" w:rsidRDefault="00B754F7">
      <w:pPr>
        <w:pStyle w:val="ac"/>
        <w:numPr>
          <w:ilvl w:val="0"/>
          <w:numId w:val="3"/>
        </w:numPr>
        <w:spacing w:line="220" w:lineRule="atLeast"/>
        <w:ind w:firstLineChars="0"/>
        <w:rPr>
          <w:rFonts w:ascii="楷体" w:eastAsia="楷体" w:hAnsi="楷体"/>
          <w:sz w:val="24"/>
          <w:szCs w:val="24"/>
          <w:u w:val="single"/>
        </w:rPr>
      </w:pPr>
      <w:r>
        <w:rPr>
          <w:rFonts w:ascii="楷体" w:eastAsia="楷体" w:hAnsi="楷体" w:hint="eastAsia"/>
          <w:sz w:val="24"/>
          <w:szCs w:val="24"/>
          <w:u w:val="single"/>
        </w:rPr>
        <w:t>获得函数调用栈信息；</w:t>
      </w:r>
    </w:p>
    <w:p w:rsidR="00D8265E" w:rsidRDefault="00B754F7">
      <w:pPr>
        <w:pStyle w:val="ac"/>
        <w:numPr>
          <w:ilvl w:val="0"/>
          <w:numId w:val="3"/>
        </w:numPr>
        <w:spacing w:line="220" w:lineRule="atLeast"/>
        <w:ind w:firstLineChars="0"/>
        <w:rPr>
          <w:rFonts w:ascii="楷体" w:eastAsia="楷体" w:hAnsi="楷体"/>
          <w:sz w:val="24"/>
          <w:szCs w:val="24"/>
          <w:u w:val="single"/>
        </w:rPr>
      </w:pPr>
      <w:r>
        <w:rPr>
          <w:rFonts w:ascii="楷体" w:eastAsia="楷体" w:hAnsi="楷体" w:hint="eastAsia"/>
          <w:sz w:val="24"/>
          <w:szCs w:val="24"/>
          <w:u w:val="single"/>
        </w:rPr>
        <w:t>获得CNML库中MLU算子的运算性能和访存性能；</w:t>
      </w:r>
    </w:p>
    <w:p w:rsidR="00D8265E" w:rsidRDefault="00B754F7">
      <w:pPr>
        <w:pStyle w:val="ac"/>
        <w:numPr>
          <w:ilvl w:val="0"/>
          <w:numId w:val="3"/>
        </w:numPr>
        <w:spacing w:line="220" w:lineRule="atLeast"/>
        <w:ind w:firstLineChars="0"/>
        <w:rPr>
          <w:rFonts w:ascii="楷体" w:eastAsia="楷体" w:hAnsi="楷体"/>
          <w:sz w:val="24"/>
          <w:szCs w:val="24"/>
          <w:u w:val="single"/>
        </w:rPr>
      </w:pPr>
      <w:r>
        <w:rPr>
          <w:rFonts w:ascii="楷体" w:eastAsia="楷体" w:hAnsi="楷体" w:hint="eastAsia"/>
          <w:sz w:val="24"/>
          <w:szCs w:val="24"/>
          <w:u w:val="single"/>
        </w:rPr>
        <w:t>获得CPU与MLU之间数据拷贝的数量以及速度；</w:t>
      </w:r>
    </w:p>
    <w:p w:rsidR="00D8265E" w:rsidRDefault="00B754F7">
      <w:pPr>
        <w:pStyle w:val="ac"/>
        <w:numPr>
          <w:ilvl w:val="0"/>
          <w:numId w:val="3"/>
        </w:numPr>
        <w:spacing w:line="220" w:lineRule="atLeast"/>
        <w:ind w:firstLineChars="0"/>
        <w:rPr>
          <w:rFonts w:ascii="楷体" w:eastAsia="楷体" w:hAnsi="楷体"/>
          <w:sz w:val="24"/>
          <w:szCs w:val="24"/>
          <w:u w:val="single"/>
        </w:rPr>
      </w:pPr>
      <w:r>
        <w:rPr>
          <w:rFonts w:ascii="楷体" w:eastAsia="楷体" w:hAnsi="楷体" w:hint="eastAsia"/>
          <w:sz w:val="24"/>
          <w:szCs w:val="24"/>
          <w:u w:val="single"/>
        </w:rPr>
        <w:t>获得CPU\MLU使用内存量（malloc、free）。</w:t>
      </w:r>
    </w:p>
    <w:p w:rsidR="00D8265E" w:rsidRDefault="00B754F7">
      <w:pPr>
        <w:pStyle w:val="3"/>
        <w:rPr>
          <w:rFonts w:ascii="楷体" w:eastAsia="楷体" w:hAnsi="楷体"/>
          <w:b/>
          <w:bCs w:val="0"/>
        </w:rPr>
      </w:pPr>
      <w:bookmarkStart w:id="412" w:name="_Toc6281_WPSOffice_Level2"/>
      <w:bookmarkStart w:id="413" w:name="_Toc532484093"/>
      <w:r>
        <w:rPr>
          <w:rFonts w:ascii="楷体" w:eastAsia="楷体" w:hAnsi="楷体" w:hint="eastAsia"/>
          <w:b/>
          <w:bCs w:val="0"/>
        </w:rPr>
        <w:t>4.4 Docker使用</w:t>
      </w:r>
      <w:bookmarkEnd w:id="412"/>
      <w:bookmarkEnd w:id="413"/>
      <w:r>
        <w:rPr>
          <w:rFonts w:ascii="楷体" w:eastAsia="楷体" w:hAnsi="楷体" w:hint="eastAsia"/>
          <w:b/>
          <w:bCs w:val="0"/>
        </w:rPr>
        <w:t xml:space="preserve"> </w:t>
      </w:r>
    </w:p>
    <w:p w:rsidR="00D8265E" w:rsidRDefault="00B754F7">
      <w:pPr>
        <w:pStyle w:val="ac"/>
        <w:numPr>
          <w:ilvl w:val="255"/>
          <w:numId w:val="0"/>
        </w:numPr>
        <w:spacing w:line="220" w:lineRule="atLeast"/>
        <w:rPr>
          <w:rFonts w:ascii="楷体" w:eastAsia="楷体" w:hAnsi="楷体"/>
          <w:sz w:val="24"/>
          <w:szCs w:val="24"/>
          <w:u w:val="single"/>
        </w:rPr>
      </w:pPr>
      <w:r>
        <w:rPr>
          <w:rFonts w:ascii="楷体" w:eastAsia="楷体" w:hAnsi="楷体" w:hint="eastAsia"/>
          <w:sz w:val="24"/>
          <w:szCs w:val="24"/>
          <w:u w:val="single"/>
        </w:rPr>
        <w:t>目前MLU100/MLU100+采用docker的方式来进行交付，保证环境一致。同时我们也即将推出针对MLU100/MLU100+的Cambricon-dokcer的安装包，方便用户进行大规模的云端部署。</w:t>
      </w:r>
    </w:p>
    <w:p w:rsidR="00D8265E" w:rsidRDefault="00B754F7">
      <w:pPr>
        <w:pStyle w:val="3"/>
        <w:rPr>
          <w:rFonts w:ascii="楷体" w:eastAsia="楷体" w:hAnsi="楷体"/>
          <w:b/>
          <w:bCs w:val="0"/>
        </w:rPr>
      </w:pPr>
      <w:bookmarkStart w:id="414" w:name="_Toc532484094"/>
      <w:r>
        <w:rPr>
          <w:rFonts w:ascii="楷体" w:eastAsia="楷体" w:hAnsi="楷体" w:hint="eastAsia"/>
          <w:b/>
          <w:bCs w:val="0"/>
        </w:rPr>
        <w:t>4.5 P4训练后如何在MLU上推理？</w:t>
      </w:r>
      <w:bookmarkEnd w:id="414"/>
    </w:p>
    <w:p w:rsidR="00D8265E" w:rsidRDefault="00B754F7">
      <w:pPr>
        <w:tabs>
          <w:tab w:val="left" w:pos="840"/>
        </w:tabs>
        <w:spacing w:line="220" w:lineRule="atLeast"/>
        <w:ind w:firstLineChars="150" w:firstLine="360"/>
        <w:rPr>
          <w:rFonts w:ascii="楷体" w:eastAsia="楷体" w:hAnsi="楷体"/>
          <w:sz w:val="24"/>
          <w:szCs w:val="24"/>
          <w:u w:val="single"/>
        </w:rPr>
      </w:pPr>
      <w:r>
        <w:rPr>
          <w:rFonts w:ascii="楷体" w:eastAsia="楷体" w:hAnsi="楷体" w:hint="eastAsia"/>
          <w:sz w:val="24"/>
          <w:szCs w:val="24"/>
          <w:u w:val="single"/>
        </w:rPr>
        <w:t>我们提供模型转换工具支持将主流模型进行转换。</w:t>
      </w:r>
    </w:p>
    <w:p w:rsidR="00D8265E" w:rsidRDefault="00B754F7">
      <w:pPr>
        <w:pStyle w:val="3"/>
        <w:rPr>
          <w:rFonts w:ascii="楷体" w:eastAsia="楷体" w:hAnsi="楷体"/>
          <w:b/>
          <w:bCs w:val="0"/>
        </w:rPr>
      </w:pPr>
      <w:bookmarkStart w:id="415" w:name="_Toc532484095"/>
      <w:r>
        <w:rPr>
          <w:rFonts w:ascii="楷体" w:eastAsia="楷体" w:hAnsi="楷体" w:hint="eastAsia"/>
          <w:b/>
          <w:bCs w:val="0"/>
        </w:rPr>
        <w:t>4.6边缘计算也带着软件平台框架跑吗？</w:t>
      </w:r>
      <w:bookmarkEnd w:id="415"/>
    </w:p>
    <w:p w:rsidR="00D8265E" w:rsidRDefault="00B754F7">
      <w:pPr>
        <w:tabs>
          <w:tab w:val="left" w:pos="840"/>
        </w:tabs>
        <w:spacing w:line="220" w:lineRule="atLeast"/>
        <w:ind w:firstLineChars="150" w:firstLine="360"/>
      </w:pPr>
      <w:r>
        <w:rPr>
          <w:rFonts w:ascii="楷体" w:eastAsia="楷体" w:hAnsi="楷体" w:hint="eastAsia"/>
          <w:sz w:val="24"/>
          <w:szCs w:val="24"/>
          <w:u w:val="single"/>
        </w:rPr>
        <w:t>边缘计算可以依托于我们提供的离线模型运行，脱离框架减少整体开销。</w:t>
      </w:r>
    </w:p>
    <w:p w:rsidR="00D8265E" w:rsidRDefault="00B754F7">
      <w:pPr>
        <w:pStyle w:val="3"/>
        <w:rPr>
          <w:rFonts w:ascii="楷体" w:eastAsia="楷体" w:hAnsi="楷体"/>
          <w:b/>
          <w:bCs w:val="0"/>
        </w:rPr>
      </w:pPr>
      <w:bookmarkStart w:id="416" w:name="_Toc532484096"/>
      <w:r>
        <w:rPr>
          <w:rFonts w:ascii="楷体" w:eastAsia="楷体" w:hAnsi="楷体" w:hint="eastAsia"/>
          <w:b/>
          <w:bCs w:val="0"/>
        </w:rPr>
        <w:t>4.7 为什么不采用和P4相同的内存颗粒而使用DDR4？</w:t>
      </w:r>
      <w:bookmarkEnd w:id="416"/>
    </w:p>
    <w:p w:rsidR="00D8265E" w:rsidRDefault="00B754F7">
      <w:pPr>
        <w:tabs>
          <w:tab w:val="left" w:pos="840"/>
        </w:tabs>
        <w:spacing w:line="220" w:lineRule="atLeast"/>
        <w:ind w:firstLineChars="150" w:firstLine="360"/>
      </w:pPr>
      <w:r>
        <w:rPr>
          <w:rFonts w:ascii="楷体" w:eastAsia="楷体" w:hAnsi="楷体" w:hint="eastAsia"/>
          <w:sz w:val="24"/>
          <w:szCs w:val="24"/>
          <w:u w:val="single"/>
        </w:rPr>
        <w:t>P4为GDDR5，MLU100 为DDR4不同的协议，无法使用相同的颗粒。</w:t>
      </w:r>
    </w:p>
    <w:p w:rsidR="00D8265E" w:rsidRDefault="00B754F7">
      <w:pPr>
        <w:adjustRightInd/>
        <w:snapToGrid/>
        <w:spacing w:after="0"/>
        <w:rPr>
          <w:rFonts w:ascii="楷体" w:eastAsia="楷体" w:hAnsi="楷体"/>
          <w:sz w:val="24"/>
          <w:szCs w:val="24"/>
          <w:u w:val="single"/>
        </w:rPr>
      </w:pPr>
      <w:r>
        <w:rPr>
          <w:rFonts w:ascii="楷体" w:eastAsia="楷体" w:hAnsi="楷体"/>
          <w:sz w:val="24"/>
          <w:szCs w:val="24"/>
          <w:u w:val="single"/>
        </w:rPr>
        <w:br w:type="page"/>
      </w:r>
      <w:bookmarkStart w:id="417" w:name="_Toc4306_WPSOffice_Level1"/>
    </w:p>
    <w:p w:rsidR="00D8265E" w:rsidRDefault="00B754F7" w:rsidP="001503F4">
      <w:pPr>
        <w:pStyle w:val="2"/>
        <w:numPr>
          <w:ilvl w:val="0"/>
          <w:numId w:val="1"/>
        </w:numPr>
        <w:rPr>
          <w:rFonts w:ascii="楷体" w:eastAsia="楷体" w:hAnsi="楷体"/>
        </w:rPr>
      </w:pPr>
      <w:bookmarkStart w:id="418" w:name="_Toc532484097"/>
      <w:r w:rsidRPr="001503F4">
        <w:rPr>
          <w:rFonts w:ascii="楷体" w:eastAsia="楷体" w:hAnsi="楷体" w:hint="eastAsia"/>
        </w:rPr>
        <w:lastRenderedPageBreak/>
        <w:t>其他</w:t>
      </w:r>
      <w:bookmarkEnd w:id="417"/>
      <w:bookmarkEnd w:id="418"/>
    </w:p>
    <w:p w:rsidR="00D8265E" w:rsidRDefault="00B754F7">
      <w:pPr>
        <w:pStyle w:val="3"/>
        <w:rPr>
          <w:rFonts w:ascii="楷体" w:eastAsia="楷体" w:hAnsi="楷体"/>
          <w:b/>
        </w:rPr>
      </w:pPr>
      <w:bookmarkStart w:id="419" w:name="_Toc29601_WPSOffice_Level2"/>
      <w:bookmarkStart w:id="420" w:name="_Toc532484098"/>
      <w:r>
        <w:rPr>
          <w:rFonts w:ascii="楷体" w:eastAsia="楷体" w:hAnsi="楷体" w:hint="eastAsia"/>
          <w:b/>
        </w:rPr>
        <w:t>5.1 MLU100/MLU100+对系统配置有什么要求（如cpu，内存等）？</w:t>
      </w:r>
      <w:bookmarkEnd w:id="419"/>
      <w:bookmarkEnd w:id="420"/>
    </w:p>
    <w:p w:rsidR="00D8265E" w:rsidRDefault="00B754F7">
      <w:pPr>
        <w:rPr>
          <w:rFonts w:eastAsia="楷体"/>
        </w:rPr>
      </w:pPr>
      <w:r>
        <w:rPr>
          <w:rFonts w:ascii="楷体" w:eastAsia="楷体" w:hAnsi="楷体" w:hint="eastAsia"/>
        </w:rPr>
        <w:t>建议使用Intel i7处理器或者Intel服务器处理器，或者同等性能的AMD处理器，内存容量大于16GB。</w:t>
      </w:r>
    </w:p>
    <w:p w:rsidR="00D8265E" w:rsidRDefault="00B754F7">
      <w:pPr>
        <w:pStyle w:val="3"/>
        <w:rPr>
          <w:rFonts w:ascii="楷体" w:eastAsia="楷体" w:hAnsi="楷体"/>
        </w:rPr>
      </w:pPr>
      <w:bookmarkStart w:id="421" w:name="_Toc14356_WPSOffice_Level2"/>
      <w:bookmarkStart w:id="422" w:name="_Toc532484099"/>
      <w:r>
        <w:rPr>
          <w:rFonts w:ascii="楷体" w:eastAsia="楷体" w:hAnsi="楷体" w:hint="eastAsia"/>
          <w:b/>
        </w:rPr>
        <w:t>5.2 MLU100/MLU100+支持的OS及内核</w:t>
      </w:r>
      <w:r>
        <w:rPr>
          <w:rFonts w:ascii="楷体" w:eastAsia="楷体" w:hAnsi="楷体" w:hint="eastAsia"/>
        </w:rPr>
        <w:t>？</w:t>
      </w:r>
      <w:bookmarkEnd w:id="421"/>
      <w:bookmarkEnd w:id="422"/>
    </w:p>
    <w:p w:rsidR="00D8265E" w:rsidRDefault="00B754F7">
      <w:pPr>
        <w:tabs>
          <w:tab w:val="left" w:pos="840"/>
        </w:tabs>
        <w:spacing w:line="220" w:lineRule="atLeast"/>
        <w:ind w:firstLineChars="200" w:firstLine="480"/>
        <w:rPr>
          <w:rFonts w:ascii="楷体" w:eastAsia="楷体" w:hAnsi="楷体"/>
          <w:sz w:val="24"/>
          <w:szCs w:val="24"/>
          <w:u w:val="single"/>
        </w:rPr>
      </w:pPr>
      <w:r>
        <w:rPr>
          <w:rFonts w:ascii="楷体" w:eastAsia="楷体" w:hAnsi="楷体" w:hint="eastAsia"/>
          <w:sz w:val="24"/>
          <w:szCs w:val="24"/>
          <w:u w:val="single"/>
        </w:rPr>
        <w:t>Ubuntu 16.04      Linux内核版本4.4及以后均可</w:t>
      </w:r>
    </w:p>
    <w:p w:rsidR="00D8265E" w:rsidRDefault="00B754F7">
      <w:pPr>
        <w:tabs>
          <w:tab w:val="left" w:pos="840"/>
        </w:tabs>
        <w:spacing w:line="220" w:lineRule="atLeast"/>
        <w:ind w:firstLineChars="200" w:firstLine="480"/>
        <w:rPr>
          <w:rFonts w:ascii="楷体" w:eastAsia="楷体" w:hAnsi="楷体"/>
          <w:sz w:val="24"/>
          <w:szCs w:val="24"/>
          <w:u w:val="single"/>
        </w:rPr>
      </w:pPr>
      <w:r>
        <w:rPr>
          <w:rFonts w:ascii="楷体" w:eastAsia="楷体" w:hAnsi="楷体" w:hint="eastAsia"/>
          <w:sz w:val="24"/>
          <w:szCs w:val="24"/>
          <w:u w:val="single"/>
        </w:rPr>
        <w:t>Debian 9.x        Linux内核版本4.9.x</w:t>
      </w:r>
    </w:p>
    <w:p w:rsidR="00D8265E" w:rsidRDefault="00B754F7">
      <w:pPr>
        <w:tabs>
          <w:tab w:val="left" w:pos="840"/>
        </w:tabs>
        <w:spacing w:line="220" w:lineRule="atLeast"/>
        <w:ind w:firstLineChars="200" w:firstLine="480"/>
        <w:rPr>
          <w:rFonts w:ascii="楷体" w:eastAsia="楷体" w:hAnsi="楷体"/>
          <w:sz w:val="24"/>
          <w:szCs w:val="24"/>
          <w:u w:val="single"/>
        </w:rPr>
      </w:pPr>
      <w:r>
        <w:rPr>
          <w:rFonts w:ascii="楷体" w:eastAsia="楷体" w:hAnsi="楷体" w:hint="eastAsia"/>
          <w:sz w:val="24"/>
          <w:szCs w:val="24"/>
          <w:u w:val="single"/>
        </w:rPr>
        <w:t>CentOS 7.x        Linux内核版本3.10.x</w:t>
      </w:r>
    </w:p>
    <w:p w:rsidR="00D8265E" w:rsidRDefault="00B754F7">
      <w:pPr>
        <w:pStyle w:val="ac"/>
        <w:numPr>
          <w:ilvl w:val="255"/>
          <w:numId w:val="0"/>
        </w:numPr>
        <w:spacing w:line="220" w:lineRule="atLeast"/>
        <w:ind w:left="420"/>
        <w:rPr>
          <w:rFonts w:ascii="楷体" w:eastAsia="楷体" w:hAnsi="楷体"/>
          <w:sz w:val="28"/>
          <w:szCs w:val="28"/>
        </w:rPr>
      </w:pPr>
      <w:r>
        <w:rPr>
          <w:rFonts w:ascii="楷体" w:eastAsia="楷体" w:hAnsi="楷体" w:hint="eastAsia"/>
          <w:u w:val="single"/>
        </w:rPr>
        <w:t>目前</w:t>
      </w:r>
      <w:r>
        <w:rPr>
          <w:rFonts w:ascii="楷体" w:eastAsia="楷体" w:hAnsi="楷体" w:hint="eastAsia"/>
          <w:sz w:val="24"/>
          <w:szCs w:val="24"/>
          <w:u w:val="single"/>
        </w:rPr>
        <w:t>MLU100/MLU100+已经对客户开放驱动代码，可以根据系统及内核进行适配。</w:t>
      </w:r>
    </w:p>
    <w:p w:rsidR="00D8265E" w:rsidRDefault="00B754F7">
      <w:pPr>
        <w:pStyle w:val="3"/>
        <w:rPr>
          <w:rFonts w:ascii="楷体" w:eastAsia="楷体" w:hAnsi="楷体"/>
          <w:b/>
        </w:rPr>
      </w:pPr>
      <w:bookmarkStart w:id="423" w:name="_Toc9529_WPSOffice_Level2"/>
      <w:bookmarkStart w:id="424" w:name="_Toc532484100"/>
      <w:r>
        <w:rPr>
          <w:rFonts w:ascii="楷体" w:eastAsia="楷体" w:hAnsi="楷体" w:hint="eastAsia"/>
          <w:b/>
        </w:rPr>
        <w:t>5.3 MLU100/MLU100+是否支持Windows？</w:t>
      </w:r>
      <w:bookmarkEnd w:id="423"/>
      <w:bookmarkEnd w:id="424"/>
    </w:p>
    <w:p w:rsidR="00D8265E" w:rsidRDefault="00B754F7">
      <w:pPr>
        <w:tabs>
          <w:tab w:val="left" w:pos="840"/>
        </w:tabs>
        <w:spacing w:line="220" w:lineRule="atLeast"/>
        <w:ind w:firstLineChars="150" w:firstLine="360"/>
        <w:rPr>
          <w:rFonts w:ascii="楷体" w:eastAsia="楷体" w:hAnsi="楷体"/>
          <w:sz w:val="24"/>
          <w:szCs w:val="24"/>
          <w:u w:val="single"/>
        </w:rPr>
      </w:pPr>
      <w:r>
        <w:rPr>
          <w:rFonts w:ascii="楷体" w:eastAsia="楷体" w:hAnsi="楷体" w:hint="eastAsia"/>
          <w:sz w:val="24"/>
          <w:szCs w:val="24"/>
          <w:u w:val="single"/>
        </w:rPr>
        <w:t>Windows版本驱动、CNML、CNRT等正在开发中。</w:t>
      </w:r>
    </w:p>
    <w:p w:rsidR="00D8265E" w:rsidRDefault="00B754F7">
      <w:pPr>
        <w:pStyle w:val="3"/>
        <w:rPr>
          <w:rFonts w:ascii="楷体" w:eastAsia="楷体" w:hAnsi="楷体"/>
          <w:b/>
        </w:rPr>
      </w:pPr>
      <w:bookmarkStart w:id="425" w:name="_Toc15167_WPSOffice_Level2"/>
      <w:bookmarkStart w:id="426" w:name="_Toc532484101"/>
      <w:r>
        <w:rPr>
          <w:rFonts w:ascii="楷体" w:eastAsia="楷体" w:hAnsi="楷体" w:hint="eastAsia"/>
          <w:b/>
        </w:rPr>
        <w:t>5.4 MLU100/MLU100+的产品形态是什么？</w:t>
      </w:r>
      <w:bookmarkEnd w:id="425"/>
      <w:bookmarkEnd w:id="426"/>
    </w:p>
    <w:p w:rsidR="00D8265E" w:rsidRDefault="00B754F7">
      <w:pPr>
        <w:pStyle w:val="ac"/>
        <w:numPr>
          <w:ilvl w:val="255"/>
          <w:numId w:val="0"/>
        </w:numPr>
        <w:spacing w:line="220" w:lineRule="atLeast"/>
        <w:ind w:firstLineChars="150" w:firstLine="360"/>
        <w:rPr>
          <w:rFonts w:ascii="楷体" w:eastAsia="楷体" w:hAnsi="楷体"/>
          <w:sz w:val="24"/>
          <w:szCs w:val="24"/>
          <w:u w:val="single"/>
        </w:rPr>
      </w:pPr>
      <w:r>
        <w:rPr>
          <w:rFonts w:ascii="楷体" w:eastAsia="楷体" w:hAnsi="楷体" w:hint="eastAsia"/>
          <w:sz w:val="24"/>
          <w:szCs w:val="24"/>
          <w:u w:val="single"/>
        </w:rPr>
        <w:t>MLU100/MLU100+是一款面向云端（服务端）的智能加速卡，暂无终端或嵌入式的形态。</w:t>
      </w:r>
    </w:p>
    <w:p w:rsidR="00D8265E" w:rsidRDefault="00B754F7">
      <w:pPr>
        <w:pStyle w:val="3"/>
        <w:rPr>
          <w:rFonts w:ascii="楷体" w:eastAsia="楷体" w:hAnsi="楷体"/>
          <w:b/>
          <w:bCs w:val="0"/>
        </w:rPr>
      </w:pPr>
      <w:bookmarkStart w:id="427" w:name="_Toc532484102"/>
      <w:r>
        <w:rPr>
          <w:rFonts w:ascii="楷体" w:eastAsia="楷体" w:hAnsi="楷体" w:hint="eastAsia"/>
          <w:b/>
          <w:bCs w:val="0"/>
        </w:rPr>
        <w:t>5.5 类似于TX1</w:t>
      </w:r>
      <w:r w:rsidR="0047715E">
        <w:rPr>
          <w:rFonts w:ascii="楷体" w:eastAsia="楷体" w:hAnsi="楷体" w:hint="eastAsia"/>
          <w:b/>
          <w:bCs w:val="0"/>
        </w:rPr>
        <w:t>的边缘端模块或芯片，寒武纪是否有</w:t>
      </w:r>
      <w:r>
        <w:rPr>
          <w:rFonts w:ascii="楷体" w:eastAsia="楷体" w:hAnsi="楷体" w:hint="eastAsia"/>
          <w:b/>
          <w:bCs w:val="0"/>
        </w:rPr>
        <w:t>Roadmap？</w:t>
      </w:r>
      <w:bookmarkEnd w:id="427"/>
    </w:p>
    <w:p w:rsidR="00D8265E" w:rsidRDefault="00B754F7">
      <w:pPr>
        <w:tabs>
          <w:tab w:val="left" w:pos="840"/>
        </w:tabs>
        <w:spacing w:line="220" w:lineRule="atLeast"/>
        <w:ind w:firstLineChars="150" w:firstLine="360"/>
      </w:pPr>
      <w:r>
        <w:rPr>
          <w:rFonts w:ascii="楷体" w:eastAsia="楷体" w:hAnsi="楷体" w:hint="eastAsia"/>
          <w:sz w:val="24"/>
          <w:szCs w:val="24"/>
          <w:u w:val="single"/>
        </w:rPr>
        <w:t>2019年下半年会有低功耗边缘端的产品上市。</w:t>
      </w:r>
    </w:p>
    <w:p w:rsidR="00D8265E" w:rsidRDefault="00B754F7">
      <w:pPr>
        <w:pStyle w:val="3"/>
        <w:rPr>
          <w:rFonts w:ascii="楷体" w:eastAsia="楷体" w:hAnsi="楷体"/>
          <w:b/>
          <w:bCs w:val="0"/>
        </w:rPr>
      </w:pPr>
      <w:bookmarkStart w:id="428" w:name="_Toc532484103"/>
      <w:r>
        <w:rPr>
          <w:rFonts w:ascii="楷体" w:eastAsia="楷体" w:hAnsi="楷体" w:hint="eastAsia"/>
          <w:b/>
          <w:bCs w:val="0"/>
        </w:rPr>
        <w:t>5.6 寒武纪没有emulator，客户只想用软件，也不想上机/上板子，怎么办？</w:t>
      </w:r>
      <w:bookmarkEnd w:id="428"/>
    </w:p>
    <w:p w:rsidR="00D8265E" w:rsidRDefault="00B754F7">
      <w:pPr>
        <w:tabs>
          <w:tab w:val="left" w:pos="840"/>
        </w:tabs>
        <w:spacing w:line="220" w:lineRule="atLeast"/>
        <w:ind w:firstLineChars="150" w:firstLine="360"/>
      </w:pPr>
      <w:r>
        <w:rPr>
          <w:rFonts w:ascii="楷体" w:eastAsia="楷体" w:hAnsi="楷体" w:hint="eastAsia"/>
          <w:sz w:val="24"/>
          <w:szCs w:val="24"/>
          <w:u w:val="single"/>
        </w:rPr>
        <w:t>未来会考虑提供云端板卡，debug云，以及x86上纯软件cambricon适配后的框架三种solution。</w:t>
      </w:r>
    </w:p>
    <w:p w:rsidR="00D8265E" w:rsidRDefault="00B754F7">
      <w:pPr>
        <w:pStyle w:val="3"/>
        <w:rPr>
          <w:rFonts w:ascii="楷体" w:eastAsia="楷体" w:hAnsi="楷体"/>
          <w:b/>
          <w:bCs w:val="0"/>
        </w:rPr>
      </w:pPr>
      <w:bookmarkStart w:id="429" w:name="_Toc532484104"/>
      <w:r>
        <w:rPr>
          <w:rFonts w:ascii="楷体" w:eastAsia="楷体" w:hAnsi="楷体" w:hint="eastAsia"/>
          <w:b/>
          <w:bCs w:val="0"/>
        </w:rPr>
        <w:t>5.7 寒武纪指令集不开放、寄存器不开放，何时开放更多？</w:t>
      </w:r>
      <w:bookmarkEnd w:id="429"/>
    </w:p>
    <w:p w:rsidR="00D8265E" w:rsidRDefault="00B754F7">
      <w:pPr>
        <w:tabs>
          <w:tab w:val="left" w:pos="840"/>
        </w:tabs>
        <w:spacing w:line="220" w:lineRule="atLeast"/>
        <w:ind w:firstLineChars="150" w:firstLine="360"/>
        <w:rPr>
          <w:rFonts w:ascii="楷体" w:eastAsia="楷体" w:hAnsi="楷体"/>
          <w:sz w:val="24"/>
          <w:szCs w:val="24"/>
          <w:u w:val="single"/>
        </w:rPr>
      </w:pPr>
      <w:r>
        <w:rPr>
          <w:rFonts w:ascii="楷体" w:eastAsia="楷体" w:hAnsi="楷体" w:hint="eastAsia"/>
          <w:sz w:val="24"/>
          <w:szCs w:val="24"/>
          <w:u w:val="single"/>
        </w:rPr>
        <w:t>暂时还没有开放计划。</w:t>
      </w:r>
    </w:p>
    <w:p w:rsidR="00D8265E" w:rsidRDefault="00B754F7">
      <w:pPr>
        <w:pStyle w:val="3"/>
        <w:rPr>
          <w:rFonts w:ascii="楷体" w:eastAsia="楷体" w:hAnsi="楷体"/>
          <w:b/>
          <w:bCs w:val="0"/>
        </w:rPr>
      </w:pPr>
      <w:bookmarkStart w:id="430" w:name="_Toc532484105"/>
      <w:r>
        <w:rPr>
          <w:rFonts w:ascii="楷体" w:eastAsia="楷体" w:hAnsi="楷体" w:hint="eastAsia"/>
          <w:b/>
          <w:bCs w:val="0"/>
        </w:rPr>
        <w:lastRenderedPageBreak/>
        <w:t>5.8 寒武纪编译器何时开放？</w:t>
      </w:r>
      <w:bookmarkEnd w:id="430"/>
    </w:p>
    <w:p w:rsidR="00D8265E" w:rsidRDefault="00B754F7">
      <w:pPr>
        <w:tabs>
          <w:tab w:val="left" w:pos="840"/>
        </w:tabs>
        <w:spacing w:line="220" w:lineRule="atLeast"/>
        <w:ind w:firstLineChars="150" w:firstLine="360"/>
        <w:rPr>
          <w:rFonts w:ascii="楷体" w:eastAsia="楷体" w:hAnsi="楷体"/>
          <w:sz w:val="24"/>
          <w:szCs w:val="24"/>
          <w:u w:val="single"/>
        </w:rPr>
      </w:pPr>
      <w:r>
        <w:rPr>
          <w:rFonts w:ascii="楷体" w:eastAsia="楷体" w:hAnsi="楷体" w:hint="eastAsia"/>
          <w:sz w:val="24"/>
          <w:szCs w:val="24"/>
          <w:u w:val="single"/>
        </w:rPr>
        <w:t>寒武纪编译器预计明年Q1开放。</w:t>
      </w:r>
    </w:p>
    <w:p w:rsidR="00D8265E" w:rsidRDefault="00B754F7">
      <w:pPr>
        <w:pStyle w:val="3"/>
        <w:rPr>
          <w:rFonts w:ascii="楷体" w:eastAsia="楷体" w:hAnsi="楷体"/>
          <w:b/>
          <w:bCs w:val="0"/>
        </w:rPr>
      </w:pPr>
      <w:bookmarkStart w:id="431" w:name="_Toc532484106"/>
      <w:r>
        <w:rPr>
          <w:rFonts w:ascii="楷体" w:eastAsia="楷体" w:hAnsi="楷体" w:hint="eastAsia"/>
          <w:b/>
          <w:bCs w:val="0"/>
        </w:rPr>
        <w:t>5.9 寒武纪产品线未来两年的Roadmap（官方）</w:t>
      </w:r>
      <w:bookmarkEnd w:id="431"/>
    </w:p>
    <w:p w:rsidR="00D8265E" w:rsidRDefault="00B754F7">
      <w:pPr>
        <w:tabs>
          <w:tab w:val="left" w:pos="840"/>
        </w:tabs>
        <w:spacing w:line="220" w:lineRule="atLeast"/>
        <w:ind w:firstLineChars="150" w:firstLine="360"/>
        <w:rPr>
          <w:rFonts w:ascii="楷体" w:eastAsia="楷体" w:hAnsi="楷体"/>
          <w:sz w:val="24"/>
          <w:szCs w:val="24"/>
          <w:u w:val="single"/>
        </w:rPr>
      </w:pPr>
      <w:r>
        <w:rPr>
          <w:rFonts w:ascii="楷体" w:eastAsia="楷体" w:hAnsi="楷体" w:hint="eastAsia"/>
          <w:sz w:val="24"/>
          <w:szCs w:val="24"/>
          <w:u w:val="single"/>
        </w:rPr>
        <w:t>保持每年推出一代新的芯片和IP的节奏。2019年会推出训练产品。</w:t>
      </w:r>
    </w:p>
    <w:p w:rsidR="00D8265E" w:rsidRDefault="00B754F7">
      <w:pPr>
        <w:pStyle w:val="3"/>
        <w:rPr>
          <w:rFonts w:ascii="楷体" w:eastAsia="楷体" w:hAnsi="楷体"/>
          <w:b/>
          <w:bCs w:val="0"/>
        </w:rPr>
      </w:pPr>
      <w:bookmarkStart w:id="432" w:name="_Toc532484107"/>
      <w:r>
        <w:rPr>
          <w:rFonts w:ascii="楷体" w:eastAsia="楷体" w:hAnsi="楷体" w:hint="eastAsia"/>
          <w:b/>
          <w:bCs w:val="0"/>
        </w:rPr>
        <w:t>5.10 提供半高半长板卡做测试（C3/D3到货时间）</w:t>
      </w:r>
      <w:bookmarkEnd w:id="432"/>
      <w:r>
        <w:rPr>
          <w:rFonts w:ascii="楷体" w:eastAsia="楷体" w:hAnsi="楷体" w:hint="eastAsia"/>
          <w:b/>
          <w:bCs w:val="0"/>
        </w:rPr>
        <w:t xml:space="preserve"> </w:t>
      </w:r>
    </w:p>
    <w:p w:rsidR="00D8265E" w:rsidRDefault="00B754F7">
      <w:pPr>
        <w:tabs>
          <w:tab w:val="left" w:pos="840"/>
        </w:tabs>
        <w:spacing w:line="220" w:lineRule="atLeast"/>
        <w:ind w:firstLineChars="150" w:firstLine="360"/>
      </w:pPr>
      <w:r>
        <w:rPr>
          <w:rFonts w:ascii="楷体" w:eastAsia="楷体" w:hAnsi="楷体" w:hint="eastAsia"/>
          <w:sz w:val="24"/>
          <w:szCs w:val="24"/>
          <w:u w:val="single"/>
        </w:rPr>
        <w:t>C3 11月底会有板卡提供客户小批量测试，D3在12月中旬会提供客户小批量测试，2019/1 中旬会正式量产。</w:t>
      </w:r>
    </w:p>
    <w:p w:rsidR="00D8265E" w:rsidRDefault="00B754F7">
      <w:pPr>
        <w:pStyle w:val="3"/>
        <w:rPr>
          <w:rFonts w:ascii="楷体" w:eastAsia="楷体" w:hAnsi="楷体"/>
          <w:b/>
          <w:bCs w:val="0"/>
        </w:rPr>
      </w:pPr>
      <w:bookmarkStart w:id="433" w:name="_Toc532484108"/>
      <w:r>
        <w:rPr>
          <w:rFonts w:ascii="楷体" w:eastAsia="楷体" w:hAnsi="楷体" w:hint="eastAsia"/>
          <w:b/>
          <w:bCs w:val="0"/>
        </w:rPr>
        <w:t>5.11 与MLU100成功适配过的服务器整机型号</w:t>
      </w:r>
      <w:bookmarkEnd w:id="433"/>
    </w:p>
    <w:p w:rsidR="00D8265E" w:rsidRDefault="00B754F7">
      <w:pPr>
        <w:tabs>
          <w:tab w:val="left" w:pos="840"/>
        </w:tabs>
        <w:spacing w:line="220" w:lineRule="atLeast"/>
        <w:ind w:firstLineChars="150" w:firstLine="360"/>
      </w:pPr>
      <w:r>
        <w:rPr>
          <w:rFonts w:ascii="楷体" w:eastAsia="楷体" w:hAnsi="楷体" w:hint="eastAsia"/>
          <w:sz w:val="24"/>
          <w:szCs w:val="24"/>
          <w:u w:val="single"/>
        </w:rPr>
        <w:t>已在联想、曙光、浪潮的一些服务器上进行了适配。</w:t>
      </w:r>
    </w:p>
    <w:p w:rsidR="00D8265E" w:rsidRDefault="00B754F7">
      <w:pPr>
        <w:pStyle w:val="3"/>
        <w:rPr>
          <w:rFonts w:ascii="楷体" w:eastAsia="楷体" w:hAnsi="楷体"/>
          <w:b/>
          <w:bCs w:val="0"/>
        </w:rPr>
      </w:pPr>
      <w:bookmarkStart w:id="434" w:name="_Toc532484109"/>
      <w:r>
        <w:rPr>
          <w:rFonts w:ascii="楷体" w:eastAsia="楷体" w:hAnsi="楷体" w:hint="eastAsia"/>
          <w:b/>
          <w:bCs w:val="0"/>
        </w:rPr>
        <w:t>5.12 原厂直供 or 代理商？支不支持账期？交期一般多久？</w:t>
      </w:r>
      <w:bookmarkEnd w:id="434"/>
    </w:p>
    <w:p w:rsidR="00D8265E" w:rsidRDefault="00B754F7">
      <w:pPr>
        <w:tabs>
          <w:tab w:val="left" w:pos="840"/>
        </w:tabs>
        <w:spacing w:line="220" w:lineRule="atLeast"/>
        <w:ind w:firstLineChars="150" w:firstLine="360"/>
      </w:pPr>
      <w:r>
        <w:rPr>
          <w:rFonts w:ascii="楷体" w:eastAsia="楷体" w:hAnsi="楷体" w:hint="eastAsia"/>
          <w:sz w:val="24"/>
          <w:szCs w:val="24"/>
          <w:u w:val="single"/>
        </w:rPr>
        <w:t>目前量大采用原厂直供，未来会考虑引入代理商。如果是服务器产品可以直接通过我们的服务器合作伙伴购买。小量2~3周，大量供货需要3个月。</w:t>
      </w:r>
    </w:p>
    <w:p w:rsidR="00D8265E" w:rsidRDefault="00B754F7">
      <w:pPr>
        <w:pStyle w:val="3"/>
        <w:rPr>
          <w:rFonts w:ascii="楷体" w:eastAsia="楷体" w:hAnsi="楷体"/>
          <w:b/>
          <w:bCs w:val="0"/>
        </w:rPr>
      </w:pPr>
      <w:bookmarkStart w:id="435" w:name="_Toc532484110"/>
      <w:r>
        <w:rPr>
          <w:rFonts w:ascii="楷体" w:eastAsia="楷体" w:hAnsi="楷体" w:hint="eastAsia"/>
          <w:b/>
          <w:bCs w:val="0"/>
        </w:rPr>
        <w:t>5.13 在相关金融项目会大量用到Pagerank，目前我们是否有相关schedule去完善支持？</w:t>
      </w:r>
      <w:bookmarkEnd w:id="435"/>
    </w:p>
    <w:p w:rsidR="00D8265E" w:rsidRDefault="00B754F7">
      <w:pPr>
        <w:tabs>
          <w:tab w:val="left" w:pos="840"/>
        </w:tabs>
        <w:spacing w:line="220" w:lineRule="atLeast"/>
        <w:ind w:firstLineChars="150" w:firstLine="360"/>
      </w:pPr>
      <w:r>
        <w:rPr>
          <w:rFonts w:ascii="楷体" w:eastAsia="楷体" w:hAnsi="楷体" w:hint="eastAsia"/>
          <w:sz w:val="24"/>
          <w:szCs w:val="24"/>
          <w:u w:val="single"/>
        </w:rPr>
        <w:t>暂时没有支持计划。</w:t>
      </w:r>
    </w:p>
    <w:p w:rsidR="00D8265E" w:rsidRDefault="00B754F7">
      <w:pPr>
        <w:pStyle w:val="3"/>
        <w:rPr>
          <w:rFonts w:ascii="楷体" w:eastAsia="楷体" w:hAnsi="楷体"/>
          <w:b/>
          <w:bCs w:val="0"/>
        </w:rPr>
      </w:pPr>
      <w:bookmarkStart w:id="436" w:name="_Toc532484111"/>
      <w:r>
        <w:rPr>
          <w:rFonts w:ascii="楷体" w:eastAsia="楷体" w:hAnsi="楷体" w:hint="eastAsia"/>
          <w:b/>
          <w:bCs w:val="0"/>
        </w:rPr>
        <w:t>5.14 单slot测试卡（C3E/D3E）到卡时间以及正式量产时间</w:t>
      </w:r>
      <w:bookmarkEnd w:id="436"/>
    </w:p>
    <w:p w:rsidR="00D8265E" w:rsidRDefault="00B754F7">
      <w:pPr>
        <w:tabs>
          <w:tab w:val="left" w:pos="840"/>
        </w:tabs>
        <w:spacing w:line="220" w:lineRule="atLeast"/>
        <w:ind w:firstLineChars="150" w:firstLine="360"/>
      </w:pPr>
      <w:r>
        <w:rPr>
          <w:rFonts w:ascii="楷体" w:eastAsia="楷体" w:hAnsi="楷体" w:hint="eastAsia"/>
          <w:sz w:val="24"/>
          <w:szCs w:val="24"/>
          <w:u w:val="single"/>
        </w:rPr>
        <w:t>C、D系列在 2019/1/15 正式量产。</w:t>
      </w:r>
    </w:p>
    <w:p w:rsidR="00D8265E" w:rsidRDefault="00B754F7">
      <w:pPr>
        <w:pStyle w:val="3"/>
        <w:rPr>
          <w:rFonts w:ascii="楷体" w:eastAsia="楷体" w:hAnsi="楷体"/>
          <w:b/>
          <w:bCs w:val="0"/>
        </w:rPr>
      </w:pPr>
      <w:bookmarkStart w:id="437" w:name="_Toc532484112"/>
      <w:r>
        <w:rPr>
          <w:rFonts w:ascii="楷体" w:eastAsia="楷体" w:hAnsi="楷体" w:hint="eastAsia"/>
          <w:b/>
          <w:bCs w:val="0"/>
        </w:rPr>
        <w:t>5.15 MLU100双slot和未来批量单slot 目前软件版本（驱动）是否还在更新中？如果还在更新，最终定型版本时间？</w:t>
      </w:r>
      <w:bookmarkEnd w:id="437"/>
    </w:p>
    <w:p w:rsidR="00D8265E" w:rsidRDefault="00B754F7">
      <w:pPr>
        <w:tabs>
          <w:tab w:val="left" w:pos="840"/>
        </w:tabs>
        <w:spacing w:line="220" w:lineRule="atLeast"/>
        <w:ind w:firstLineChars="150" w:firstLine="360"/>
      </w:pPr>
      <w:r>
        <w:rPr>
          <w:rFonts w:ascii="楷体" w:eastAsia="楷体" w:hAnsi="楷体" w:hint="eastAsia"/>
          <w:sz w:val="24"/>
          <w:szCs w:val="24"/>
          <w:u w:val="single"/>
        </w:rPr>
        <w:t>目前仍然在按版本更新，已经可以release。11月底RC版，1月初公测版。</w:t>
      </w:r>
    </w:p>
    <w:p w:rsidR="00D8265E" w:rsidRDefault="00B754F7">
      <w:pPr>
        <w:pStyle w:val="3"/>
        <w:rPr>
          <w:rFonts w:ascii="楷体" w:eastAsia="楷体" w:hAnsi="楷体"/>
          <w:b/>
          <w:bCs w:val="0"/>
        </w:rPr>
      </w:pPr>
      <w:bookmarkStart w:id="438" w:name="_Toc532484113"/>
      <w:r>
        <w:rPr>
          <w:rFonts w:ascii="楷体" w:eastAsia="楷体" w:hAnsi="楷体" w:hint="eastAsia"/>
          <w:b/>
          <w:bCs w:val="0"/>
        </w:rPr>
        <w:t>5.16 目前寒武纪板卡的功耗并不比P4低，有没有可能做到功耗的大幅度降低？何时？</w:t>
      </w:r>
      <w:bookmarkEnd w:id="438"/>
    </w:p>
    <w:p w:rsidR="00D8265E" w:rsidRDefault="00B754F7">
      <w:pPr>
        <w:tabs>
          <w:tab w:val="left" w:pos="840"/>
        </w:tabs>
        <w:spacing w:line="220" w:lineRule="atLeast"/>
        <w:ind w:firstLineChars="150" w:firstLine="360"/>
      </w:pPr>
      <w:r>
        <w:rPr>
          <w:rFonts w:ascii="楷体" w:eastAsia="楷体" w:hAnsi="楷体" w:hint="eastAsia"/>
          <w:sz w:val="24"/>
          <w:szCs w:val="24"/>
          <w:u w:val="single"/>
        </w:rPr>
        <w:t>2019年下半年会有低功耗边缘端的产品上市。</w:t>
      </w:r>
    </w:p>
    <w:p w:rsidR="00D8265E" w:rsidRDefault="00B754F7">
      <w:pPr>
        <w:pStyle w:val="3"/>
        <w:rPr>
          <w:rFonts w:ascii="楷体" w:eastAsia="楷体" w:hAnsi="楷体"/>
          <w:b/>
          <w:bCs w:val="0"/>
        </w:rPr>
      </w:pPr>
      <w:bookmarkStart w:id="439" w:name="_Toc532484114"/>
      <w:r>
        <w:rPr>
          <w:rFonts w:ascii="楷体" w:eastAsia="楷体" w:hAnsi="楷体" w:hint="eastAsia"/>
          <w:b/>
          <w:bCs w:val="0"/>
        </w:rPr>
        <w:lastRenderedPageBreak/>
        <w:t>5.17 适配</w:t>
      </w:r>
      <w:r w:rsidR="00472DCC">
        <w:rPr>
          <w:rFonts w:ascii="楷体" w:eastAsia="楷体" w:hAnsi="楷体" w:hint="eastAsia"/>
          <w:b/>
          <w:bCs w:val="0"/>
        </w:rPr>
        <w:t>某些版本</w:t>
      </w:r>
      <w:r>
        <w:rPr>
          <w:rFonts w:ascii="楷体" w:eastAsia="楷体" w:hAnsi="楷体" w:hint="eastAsia"/>
          <w:b/>
          <w:bCs w:val="0"/>
        </w:rPr>
        <w:t>Linux出现soft_lockup情况如何解决？</w:t>
      </w:r>
      <w:bookmarkEnd w:id="439"/>
    </w:p>
    <w:p w:rsidR="00D8265E" w:rsidRDefault="00B754F7">
      <w:pPr>
        <w:tabs>
          <w:tab w:val="left" w:pos="840"/>
        </w:tabs>
        <w:spacing w:line="220" w:lineRule="atLeast"/>
        <w:ind w:firstLineChars="150" w:firstLine="360"/>
      </w:pPr>
      <w:r>
        <w:rPr>
          <w:rFonts w:ascii="楷体" w:eastAsia="楷体" w:hAnsi="楷体" w:hint="eastAsia"/>
          <w:sz w:val="24"/>
          <w:szCs w:val="24"/>
          <w:u w:val="single"/>
        </w:rPr>
        <w:t>这个问题与DDR训练有关，在1月份量产版中会解决。</w:t>
      </w:r>
    </w:p>
    <w:p w:rsidR="00D8265E" w:rsidRDefault="00D8265E">
      <w:pPr>
        <w:pStyle w:val="ac"/>
        <w:numPr>
          <w:ilvl w:val="255"/>
          <w:numId w:val="0"/>
        </w:numPr>
        <w:spacing w:line="220" w:lineRule="atLeast"/>
        <w:rPr>
          <w:rFonts w:ascii="楷体" w:eastAsia="楷体" w:hAnsi="楷体"/>
          <w:sz w:val="24"/>
          <w:szCs w:val="24"/>
          <w:u w:val="single"/>
        </w:rPr>
      </w:pPr>
    </w:p>
    <w:sectPr w:rsidR="00D8265E" w:rsidSect="00D8265E">
      <w:headerReference w:type="default" r:id="rId12"/>
      <w:footerReference w:type="default" r:id="rId13"/>
      <w:pgSz w:w="11906" w:h="16838"/>
      <w:pgMar w:top="1440" w:right="1800" w:bottom="1440" w:left="180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70" w:author="Qi Guo" w:date="2018-09-09T15:48:00Z" w:initials="">
    <w:p w:rsidR="00D8265E" w:rsidRDefault="00B754F7">
      <w:pPr>
        <w:pStyle w:val="a4"/>
      </w:pPr>
      <w:r>
        <w:rPr>
          <w:rFonts w:hint="eastAsia"/>
        </w:rPr>
        <w:t>加速比</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1A40235"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335A" w:rsidRDefault="0032335A" w:rsidP="00D8265E">
      <w:pPr>
        <w:spacing w:after="0"/>
      </w:pPr>
      <w:r>
        <w:separator/>
      </w:r>
    </w:p>
  </w:endnote>
  <w:endnote w:type="continuationSeparator" w:id="0">
    <w:p w:rsidR="0032335A" w:rsidRDefault="0032335A" w:rsidP="00D8265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Helvetica Neue">
    <w:altName w:val="Sylfaen"/>
    <w:charset w:val="00"/>
    <w:family w:val="swiss"/>
    <w:pitch w:val="default"/>
    <w:sig w:usb0="00000000" w:usb1="00000000" w:usb2="00000010" w:usb3="00000000" w:csb0="00000001" w:csb1="00000000"/>
  </w:font>
  <w:font w:name="华文楷体">
    <w:charset w:val="86"/>
    <w:family w:val="auto"/>
    <w:pitch w:val="default"/>
    <w:sig w:usb0="00000287" w:usb1="080F0000" w:usb2="00000000" w:usb3="00000000" w:csb0="0004009F" w:csb1="DFD70000"/>
  </w:font>
  <w:font w:name="等线">
    <w:altName w:val="微软雅黑"/>
    <w:charset w:val="86"/>
    <w:family w:val="auto"/>
    <w:pitch w:val="default"/>
    <w:sig w:usb0="00000000"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65E" w:rsidRDefault="00B754F7">
    <w:pPr>
      <w:pStyle w:val="a6"/>
      <w:jc w:val="center"/>
    </w:pPr>
    <w:r>
      <w:rPr>
        <w:noProof/>
      </w:rPr>
      <w:drawing>
        <wp:inline distT="0" distB="0" distL="114300" distR="114300">
          <wp:extent cx="903605" cy="50165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903605" cy="501650"/>
                  </a:xfrm>
                  <a:prstGeom prst="rect">
                    <a:avLst/>
                  </a:prstGeom>
                  <a:noFill/>
                  <a:ln>
                    <a:noFill/>
                  </a:ln>
                  <a:effectLst>
                    <a:reflection endPos="0" dist="50800" dir="5400000" sy="-100000" algn="bl" rotWithShape="0"/>
                  </a:effectLst>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335A" w:rsidRDefault="0032335A" w:rsidP="00D8265E">
      <w:pPr>
        <w:spacing w:after="0"/>
      </w:pPr>
      <w:r>
        <w:separator/>
      </w:r>
    </w:p>
  </w:footnote>
  <w:footnote w:type="continuationSeparator" w:id="0">
    <w:p w:rsidR="0032335A" w:rsidRDefault="0032335A" w:rsidP="00D8265E">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65E" w:rsidRDefault="00BF66CE">
    <w:pPr>
      <w:pStyle w:val="a7"/>
    </w:pPr>
    <w:ins w:id="440" w:author="cp" w:date="2018-09-10T14:42:00Z">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87" o:spid="_x0000_s3075" type="#_x0000_t136" style="position:absolute;left:0;text-align:left;margin-left:0;margin-top:0;width:494.1pt;height:93.15pt;rotation:-45;z-index:-251658752;mso-position-horizontal:center;mso-position-horizontal-relative:margin;mso-position-vertical:center;mso-position-vertical-relative:margin" fillcolor="silver" stroked="f">
            <v:fill opacity="19660f"/>
            <v:textpath style="font-family:&quot;微软雅黑&quot;" trim="t" fitpath="t" string="寒武纪保密资料"/>
            <o:lock v:ext="edit" aspectratio="t"/>
            <w10:wrap anchorx="margin" anchory="margin"/>
          </v:shape>
        </w:pict>
      </w:r>
    </w:ins>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33664F"/>
    <w:multiLevelType w:val="multilevel"/>
    <w:tmpl w:val="3A33664F"/>
    <w:lvl w:ilvl="0">
      <w:start w:val="1"/>
      <w:numFmt w:val="bullet"/>
      <w:lvlText w:val=""/>
      <w:lvlJc w:val="left"/>
      <w:pPr>
        <w:ind w:left="1085" w:hanging="360"/>
      </w:pPr>
      <w:rPr>
        <w:rFonts w:ascii="Symbol" w:hAnsi="Symbol" w:hint="default"/>
      </w:rPr>
    </w:lvl>
    <w:lvl w:ilvl="1">
      <w:start w:val="1"/>
      <w:numFmt w:val="bullet"/>
      <w:lvlText w:val="o"/>
      <w:lvlJc w:val="left"/>
      <w:pPr>
        <w:ind w:left="1805" w:hanging="360"/>
      </w:pPr>
      <w:rPr>
        <w:rFonts w:ascii="Courier New" w:hAnsi="Courier New" w:cs="Courier New" w:hint="default"/>
      </w:rPr>
    </w:lvl>
    <w:lvl w:ilvl="2">
      <w:start w:val="1"/>
      <w:numFmt w:val="bullet"/>
      <w:lvlText w:val=""/>
      <w:lvlJc w:val="left"/>
      <w:pPr>
        <w:ind w:left="2525" w:hanging="360"/>
      </w:pPr>
      <w:rPr>
        <w:rFonts w:ascii="Wingdings" w:hAnsi="Wingdings" w:hint="default"/>
      </w:rPr>
    </w:lvl>
    <w:lvl w:ilvl="3">
      <w:start w:val="1"/>
      <w:numFmt w:val="bullet"/>
      <w:lvlText w:val=""/>
      <w:lvlJc w:val="left"/>
      <w:pPr>
        <w:ind w:left="3245" w:hanging="360"/>
      </w:pPr>
      <w:rPr>
        <w:rFonts w:ascii="Symbol" w:hAnsi="Symbol" w:hint="default"/>
      </w:rPr>
    </w:lvl>
    <w:lvl w:ilvl="4">
      <w:start w:val="1"/>
      <w:numFmt w:val="bullet"/>
      <w:lvlText w:val="o"/>
      <w:lvlJc w:val="left"/>
      <w:pPr>
        <w:ind w:left="3965" w:hanging="360"/>
      </w:pPr>
      <w:rPr>
        <w:rFonts w:ascii="Courier New" w:hAnsi="Courier New" w:cs="Courier New" w:hint="default"/>
      </w:rPr>
    </w:lvl>
    <w:lvl w:ilvl="5">
      <w:start w:val="1"/>
      <w:numFmt w:val="bullet"/>
      <w:lvlText w:val=""/>
      <w:lvlJc w:val="left"/>
      <w:pPr>
        <w:ind w:left="4685" w:hanging="360"/>
      </w:pPr>
      <w:rPr>
        <w:rFonts w:ascii="Wingdings" w:hAnsi="Wingdings" w:hint="default"/>
      </w:rPr>
    </w:lvl>
    <w:lvl w:ilvl="6">
      <w:start w:val="1"/>
      <w:numFmt w:val="bullet"/>
      <w:lvlText w:val=""/>
      <w:lvlJc w:val="left"/>
      <w:pPr>
        <w:ind w:left="5405" w:hanging="360"/>
      </w:pPr>
      <w:rPr>
        <w:rFonts w:ascii="Symbol" w:hAnsi="Symbol" w:hint="default"/>
      </w:rPr>
    </w:lvl>
    <w:lvl w:ilvl="7">
      <w:start w:val="1"/>
      <w:numFmt w:val="bullet"/>
      <w:lvlText w:val="o"/>
      <w:lvlJc w:val="left"/>
      <w:pPr>
        <w:ind w:left="6125" w:hanging="360"/>
      </w:pPr>
      <w:rPr>
        <w:rFonts w:ascii="Courier New" w:hAnsi="Courier New" w:cs="Courier New" w:hint="default"/>
      </w:rPr>
    </w:lvl>
    <w:lvl w:ilvl="8">
      <w:start w:val="1"/>
      <w:numFmt w:val="bullet"/>
      <w:lvlText w:val=""/>
      <w:lvlJc w:val="left"/>
      <w:pPr>
        <w:ind w:left="6845" w:hanging="360"/>
      </w:pPr>
      <w:rPr>
        <w:rFonts w:ascii="Wingdings" w:hAnsi="Wingdings" w:hint="default"/>
      </w:rPr>
    </w:lvl>
  </w:abstractNum>
  <w:abstractNum w:abstractNumId="1">
    <w:nsid w:val="54D706BD"/>
    <w:multiLevelType w:val="multilevel"/>
    <w:tmpl w:val="54D706BD"/>
    <w:lvl w:ilvl="0">
      <w:start w:val="3"/>
      <w:numFmt w:val="decimal"/>
      <w:lvlText w:val="%1"/>
      <w:lvlJc w:val="left"/>
      <w:pPr>
        <w:ind w:left="450" w:hanging="450"/>
      </w:pPr>
      <w:rPr>
        <w:rFonts w:hint="default"/>
      </w:rPr>
    </w:lvl>
    <w:lvl w:ilvl="1">
      <w:start w:val="9"/>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63783723"/>
    <w:multiLevelType w:val="multilevel"/>
    <w:tmpl w:val="63783723"/>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cp">
    <w15:presenceInfo w15:providerId="None" w15:userId="cp"/>
  </w15:person>
  <w15:person w15:author="Qi Guo">
    <w15:presenceInfo w15:providerId="None" w15:userId="Qi Guo"/>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noPunctuationKerning/>
  <w:characterSpacingControl w:val="doNotCompress"/>
  <w:hdrShapeDefaults>
    <o:shapedefaults v:ext="edit" spidmax="7170"/>
    <o:shapelayout v:ext="edit">
      <o:idmap v:ext="edit" data="3"/>
    </o:shapelayout>
  </w:hdrShapeDefaults>
  <w:footnotePr>
    <w:footnote w:id="-1"/>
    <w:footnote w:id="0"/>
  </w:footnotePr>
  <w:endnotePr>
    <w:endnote w:id="-1"/>
    <w:endnote w:id="0"/>
  </w:endnotePr>
  <w:compat>
    <w:balanceSingleByteDoubleByteWidth/>
    <w:doNotExpandShiftReturn/>
    <w:doNotWrapTextWithPunct/>
    <w:doNotUseEastAsianBreakRules/>
    <w:useFELayout/>
    <w:doNotUseIndentAsNumberingTabStop/>
    <w:useAltKinsokuLineBreakRules/>
  </w:compat>
  <w:rsids>
    <w:rsidRoot w:val="00172A27"/>
    <w:rsid w:val="0000357F"/>
    <w:rsid w:val="00034032"/>
    <w:rsid w:val="00036E03"/>
    <w:rsid w:val="0004507B"/>
    <w:rsid w:val="000506E1"/>
    <w:rsid w:val="0006412E"/>
    <w:rsid w:val="00076BC0"/>
    <w:rsid w:val="00081786"/>
    <w:rsid w:val="00085453"/>
    <w:rsid w:val="000910BA"/>
    <w:rsid w:val="000A1316"/>
    <w:rsid w:val="000A3568"/>
    <w:rsid w:val="000B11FF"/>
    <w:rsid w:val="000B2A86"/>
    <w:rsid w:val="000E6127"/>
    <w:rsid w:val="00112CF2"/>
    <w:rsid w:val="00116109"/>
    <w:rsid w:val="001228EC"/>
    <w:rsid w:val="001239E8"/>
    <w:rsid w:val="00134200"/>
    <w:rsid w:val="00136BD3"/>
    <w:rsid w:val="001503F4"/>
    <w:rsid w:val="00172A27"/>
    <w:rsid w:val="001859D7"/>
    <w:rsid w:val="001B2EB1"/>
    <w:rsid w:val="001B3018"/>
    <w:rsid w:val="001B4924"/>
    <w:rsid w:val="001B73AA"/>
    <w:rsid w:val="001C466D"/>
    <w:rsid w:val="001E0720"/>
    <w:rsid w:val="001E16E6"/>
    <w:rsid w:val="002047B3"/>
    <w:rsid w:val="00253555"/>
    <w:rsid w:val="00271EFF"/>
    <w:rsid w:val="00283135"/>
    <w:rsid w:val="00290418"/>
    <w:rsid w:val="00293338"/>
    <w:rsid w:val="002B3A79"/>
    <w:rsid w:val="002B7EBD"/>
    <w:rsid w:val="002D0480"/>
    <w:rsid w:val="002D7E61"/>
    <w:rsid w:val="002E237F"/>
    <w:rsid w:val="00320BAF"/>
    <w:rsid w:val="0032335A"/>
    <w:rsid w:val="00323B43"/>
    <w:rsid w:val="00333283"/>
    <w:rsid w:val="00343672"/>
    <w:rsid w:val="00360B12"/>
    <w:rsid w:val="003620B1"/>
    <w:rsid w:val="0038397F"/>
    <w:rsid w:val="00385F9B"/>
    <w:rsid w:val="003875FD"/>
    <w:rsid w:val="00387CFD"/>
    <w:rsid w:val="00390749"/>
    <w:rsid w:val="003974D8"/>
    <w:rsid w:val="003A6FEE"/>
    <w:rsid w:val="003C43C1"/>
    <w:rsid w:val="003D37D8"/>
    <w:rsid w:val="003F664D"/>
    <w:rsid w:val="00426133"/>
    <w:rsid w:val="0042754B"/>
    <w:rsid w:val="00427EA7"/>
    <w:rsid w:val="004358AB"/>
    <w:rsid w:val="00435F54"/>
    <w:rsid w:val="004408E2"/>
    <w:rsid w:val="00441EE9"/>
    <w:rsid w:val="00446277"/>
    <w:rsid w:val="00446FB5"/>
    <w:rsid w:val="004523FB"/>
    <w:rsid w:val="004555DA"/>
    <w:rsid w:val="0046036E"/>
    <w:rsid w:val="00466CAB"/>
    <w:rsid w:val="00472DCC"/>
    <w:rsid w:val="0047330A"/>
    <w:rsid w:val="00474735"/>
    <w:rsid w:val="00475555"/>
    <w:rsid w:val="0047692C"/>
    <w:rsid w:val="0047715E"/>
    <w:rsid w:val="00482858"/>
    <w:rsid w:val="004838D7"/>
    <w:rsid w:val="00483AF1"/>
    <w:rsid w:val="00483D77"/>
    <w:rsid w:val="00492916"/>
    <w:rsid w:val="004A65AE"/>
    <w:rsid w:val="004E4EF5"/>
    <w:rsid w:val="004E6D8D"/>
    <w:rsid w:val="004E7867"/>
    <w:rsid w:val="00504F2E"/>
    <w:rsid w:val="00506349"/>
    <w:rsid w:val="00506B8B"/>
    <w:rsid w:val="00552661"/>
    <w:rsid w:val="00573422"/>
    <w:rsid w:val="005B5BB1"/>
    <w:rsid w:val="005B7B9E"/>
    <w:rsid w:val="005C21C0"/>
    <w:rsid w:val="005D4882"/>
    <w:rsid w:val="005D75CD"/>
    <w:rsid w:val="005E3A89"/>
    <w:rsid w:val="005F282E"/>
    <w:rsid w:val="005F34EC"/>
    <w:rsid w:val="005F44E9"/>
    <w:rsid w:val="005F67DF"/>
    <w:rsid w:val="005F6CE3"/>
    <w:rsid w:val="0061230A"/>
    <w:rsid w:val="00615183"/>
    <w:rsid w:val="00630385"/>
    <w:rsid w:val="00631AFA"/>
    <w:rsid w:val="0063434B"/>
    <w:rsid w:val="0067771E"/>
    <w:rsid w:val="006806F4"/>
    <w:rsid w:val="006B0BFF"/>
    <w:rsid w:val="006D30C3"/>
    <w:rsid w:val="006D417E"/>
    <w:rsid w:val="00733706"/>
    <w:rsid w:val="007461F5"/>
    <w:rsid w:val="00754FA7"/>
    <w:rsid w:val="00761A4C"/>
    <w:rsid w:val="00772602"/>
    <w:rsid w:val="00776B6E"/>
    <w:rsid w:val="00790683"/>
    <w:rsid w:val="007B5DEC"/>
    <w:rsid w:val="007C36A6"/>
    <w:rsid w:val="007E0A54"/>
    <w:rsid w:val="007E424F"/>
    <w:rsid w:val="007F0F45"/>
    <w:rsid w:val="007F4DF1"/>
    <w:rsid w:val="007F4E6E"/>
    <w:rsid w:val="007F65A2"/>
    <w:rsid w:val="0080063E"/>
    <w:rsid w:val="00810FCF"/>
    <w:rsid w:val="0082065C"/>
    <w:rsid w:val="00826A9D"/>
    <w:rsid w:val="00862AC7"/>
    <w:rsid w:val="00866A14"/>
    <w:rsid w:val="008723CA"/>
    <w:rsid w:val="00885642"/>
    <w:rsid w:val="00893B80"/>
    <w:rsid w:val="008954A4"/>
    <w:rsid w:val="008B7726"/>
    <w:rsid w:val="008B77BC"/>
    <w:rsid w:val="008C450F"/>
    <w:rsid w:val="008D7613"/>
    <w:rsid w:val="008E2229"/>
    <w:rsid w:val="008E5263"/>
    <w:rsid w:val="009119D1"/>
    <w:rsid w:val="0092083C"/>
    <w:rsid w:val="0092169B"/>
    <w:rsid w:val="009225C0"/>
    <w:rsid w:val="009401CE"/>
    <w:rsid w:val="00960BB5"/>
    <w:rsid w:val="00970330"/>
    <w:rsid w:val="00980584"/>
    <w:rsid w:val="00985E9A"/>
    <w:rsid w:val="00992C01"/>
    <w:rsid w:val="009A10F7"/>
    <w:rsid w:val="009A3BEA"/>
    <w:rsid w:val="009A7E70"/>
    <w:rsid w:val="009B0855"/>
    <w:rsid w:val="009B18C6"/>
    <w:rsid w:val="009C65EE"/>
    <w:rsid w:val="009D000F"/>
    <w:rsid w:val="009E19F6"/>
    <w:rsid w:val="009E60A1"/>
    <w:rsid w:val="009F7198"/>
    <w:rsid w:val="00A12215"/>
    <w:rsid w:val="00A1643C"/>
    <w:rsid w:val="00A17C39"/>
    <w:rsid w:val="00A34627"/>
    <w:rsid w:val="00A5187A"/>
    <w:rsid w:val="00A57D5A"/>
    <w:rsid w:val="00A634C8"/>
    <w:rsid w:val="00A8176A"/>
    <w:rsid w:val="00A85451"/>
    <w:rsid w:val="00A95749"/>
    <w:rsid w:val="00AA1D4C"/>
    <w:rsid w:val="00AA61C3"/>
    <w:rsid w:val="00AB396D"/>
    <w:rsid w:val="00AC011A"/>
    <w:rsid w:val="00AE304D"/>
    <w:rsid w:val="00AF10D4"/>
    <w:rsid w:val="00AF1F2E"/>
    <w:rsid w:val="00B05B3F"/>
    <w:rsid w:val="00B12FA9"/>
    <w:rsid w:val="00B15233"/>
    <w:rsid w:val="00B16750"/>
    <w:rsid w:val="00B2204E"/>
    <w:rsid w:val="00B252E4"/>
    <w:rsid w:val="00B5377D"/>
    <w:rsid w:val="00B7200A"/>
    <w:rsid w:val="00B754F7"/>
    <w:rsid w:val="00B854B5"/>
    <w:rsid w:val="00B85DA4"/>
    <w:rsid w:val="00B9101A"/>
    <w:rsid w:val="00B94DCF"/>
    <w:rsid w:val="00B96863"/>
    <w:rsid w:val="00B97747"/>
    <w:rsid w:val="00BA2812"/>
    <w:rsid w:val="00BA3C38"/>
    <w:rsid w:val="00BD6B78"/>
    <w:rsid w:val="00BD6D21"/>
    <w:rsid w:val="00BD7C54"/>
    <w:rsid w:val="00BE662C"/>
    <w:rsid w:val="00BF4926"/>
    <w:rsid w:val="00BF576C"/>
    <w:rsid w:val="00BF66CE"/>
    <w:rsid w:val="00C050C8"/>
    <w:rsid w:val="00C07030"/>
    <w:rsid w:val="00C10BC8"/>
    <w:rsid w:val="00C1310D"/>
    <w:rsid w:val="00C2667B"/>
    <w:rsid w:val="00C35468"/>
    <w:rsid w:val="00C46542"/>
    <w:rsid w:val="00C51BAB"/>
    <w:rsid w:val="00C54259"/>
    <w:rsid w:val="00C60DA9"/>
    <w:rsid w:val="00C807BE"/>
    <w:rsid w:val="00C85C23"/>
    <w:rsid w:val="00C92847"/>
    <w:rsid w:val="00CA1987"/>
    <w:rsid w:val="00CF73D3"/>
    <w:rsid w:val="00D043B0"/>
    <w:rsid w:val="00D143AF"/>
    <w:rsid w:val="00D158F8"/>
    <w:rsid w:val="00D17370"/>
    <w:rsid w:val="00D24664"/>
    <w:rsid w:val="00D31D50"/>
    <w:rsid w:val="00D37D83"/>
    <w:rsid w:val="00D4591E"/>
    <w:rsid w:val="00D664B3"/>
    <w:rsid w:val="00D8265E"/>
    <w:rsid w:val="00D9280D"/>
    <w:rsid w:val="00DA403B"/>
    <w:rsid w:val="00DB4C5B"/>
    <w:rsid w:val="00DC2E34"/>
    <w:rsid w:val="00DE1B97"/>
    <w:rsid w:val="00DE5A3F"/>
    <w:rsid w:val="00E12D05"/>
    <w:rsid w:val="00E331E0"/>
    <w:rsid w:val="00E44FD9"/>
    <w:rsid w:val="00E51C94"/>
    <w:rsid w:val="00E61DBE"/>
    <w:rsid w:val="00E6575C"/>
    <w:rsid w:val="00E65C14"/>
    <w:rsid w:val="00E70205"/>
    <w:rsid w:val="00E72ED9"/>
    <w:rsid w:val="00E96986"/>
    <w:rsid w:val="00EC13E5"/>
    <w:rsid w:val="00EC1B56"/>
    <w:rsid w:val="00EC4508"/>
    <w:rsid w:val="00EC4D2D"/>
    <w:rsid w:val="00ED1587"/>
    <w:rsid w:val="00ED6B0D"/>
    <w:rsid w:val="00ED6EA6"/>
    <w:rsid w:val="00ED7C09"/>
    <w:rsid w:val="00F0466A"/>
    <w:rsid w:val="00F05DD1"/>
    <w:rsid w:val="00F11C5C"/>
    <w:rsid w:val="00F26EED"/>
    <w:rsid w:val="00F3486E"/>
    <w:rsid w:val="00F35B82"/>
    <w:rsid w:val="00F83129"/>
    <w:rsid w:val="00F8590C"/>
    <w:rsid w:val="00FA0C3C"/>
    <w:rsid w:val="00FB59D6"/>
    <w:rsid w:val="00FB7A35"/>
    <w:rsid w:val="00FD054B"/>
    <w:rsid w:val="00FD0AF7"/>
    <w:rsid w:val="00FE75BF"/>
    <w:rsid w:val="00FF0195"/>
    <w:rsid w:val="01067F32"/>
    <w:rsid w:val="010D16C2"/>
    <w:rsid w:val="0152421B"/>
    <w:rsid w:val="019E7DC8"/>
    <w:rsid w:val="01AF1B50"/>
    <w:rsid w:val="021A221C"/>
    <w:rsid w:val="02200D91"/>
    <w:rsid w:val="02280D87"/>
    <w:rsid w:val="023F6477"/>
    <w:rsid w:val="026221B1"/>
    <w:rsid w:val="027754FB"/>
    <w:rsid w:val="02C43D0F"/>
    <w:rsid w:val="02FC7317"/>
    <w:rsid w:val="030D7C39"/>
    <w:rsid w:val="034B0F15"/>
    <w:rsid w:val="037B1B3D"/>
    <w:rsid w:val="039A1C6D"/>
    <w:rsid w:val="03B3002B"/>
    <w:rsid w:val="03BE6387"/>
    <w:rsid w:val="03D35862"/>
    <w:rsid w:val="041B6DBC"/>
    <w:rsid w:val="044554D8"/>
    <w:rsid w:val="0481477C"/>
    <w:rsid w:val="04DC5C83"/>
    <w:rsid w:val="04E01CFB"/>
    <w:rsid w:val="04EC77F4"/>
    <w:rsid w:val="05064E00"/>
    <w:rsid w:val="055D6D1F"/>
    <w:rsid w:val="05774226"/>
    <w:rsid w:val="057C4848"/>
    <w:rsid w:val="05DC339E"/>
    <w:rsid w:val="060203E1"/>
    <w:rsid w:val="065C0610"/>
    <w:rsid w:val="06775022"/>
    <w:rsid w:val="06920A60"/>
    <w:rsid w:val="06962FE7"/>
    <w:rsid w:val="06AD2EF7"/>
    <w:rsid w:val="06E267E6"/>
    <w:rsid w:val="0728370E"/>
    <w:rsid w:val="07381FEB"/>
    <w:rsid w:val="07463CB3"/>
    <w:rsid w:val="07587292"/>
    <w:rsid w:val="07970DF2"/>
    <w:rsid w:val="07A02652"/>
    <w:rsid w:val="07D1366C"/>
    <w:rsid w:val="07F76AF6"/>
    <w:rsid w:val="081B51DA"/>
    <w:rsid w:val="084426BE"/>
    <w:rsid w:val="08460876"/>
    <w:rsid w:val="084B6AE4"/>
    <w:rsid w:val="086F55EF"/>
    <w:rsid w:val="08C7298D"/>
    <w:rsid w:val="08C80F8B"/>
    <w:rsid w:val="08CE0A45"/>
    <w:rsid w:val="090E05D3"/>
    <w:rsid w:val="091A0B4F"/>
    <w:rsid w:val="094C40E3"/>
    <w:rsid w:val="09590377"/>
    <w:rsid w:val="099E2377"/>
    <w:rsid w:val="09A0746B"/>
    <w:rsid w:val="09E568E8"/>
    <w:rsid w:val="0A002C02"/>
    <w:rsid w:val="0A2F6643"/>
    <w:rsid w:val="0A4431D7"/>
    <w:rsid w:val="0A5519AC"/>
    <w:rsid w:val="0A990DF2"/>
    <w:rsid w:val="0AA8703B"/>
    <w:rsid w:val="0AC20C0F"/>
    <w:rsid w:val="0B0C1186"/>
    <w:rsid w:val="0B1F544B"/>
    <w:rsid w:val="0B2E6252"/>
    <w:rsid w:val="0B3C10A6"/>
    <w:rsid w:val="0B992E07"/>
    <w:rsid w:val="0B9D07CC"/>
    <w:rsid w:val="0BB6162E"/>
    <w:rsid w:val="0C39359B"/>
    <w:rsid w:val="0C734D97"/>
    <w:rsid w:val="0C8C01D9"/>
    <w:rsid w:val="0C9C640F"/>
    <w:rsid w:val="0CCA2E1D"/>
    <w:rsid w:val="0D2B6DA1"/>
    <w:rsid w:val="0D5C1451"/>
    <w:rsid w:val="0D726E0D"/>
    <w:rsid w:val="0D927094"/>
    <w:rsid w:val="0E8B4F03"/>
    <w:rsid w:val="0E937ACA"/>
    <w:rsid w:val="0F13312F"/>
    <w:rsid w:val="0F150C67"/>
    <w:rsid w:val="0F381E40"/>
    <w:rsid w:val="0FB51B46"/>
    <w:rsid w:val="0FC94E1E"/>
    <w:rsid w:val="0FD86C24"/>
    <w:rsid w:val="104C338A"/>
    <w:rsid w:val="10553A2C"/>
    <w:rsid w:val="105F1937"/>
    <w:rsid w:val="10767FA0"/>
    <w:rsid w:val="10992632"/>
    <w:rsid w:val="109A4617"/>
    <w:rsid w:val="109E5F8B"/>
    <w:rsid w:val="10BB5091"/>
    <w:rsid w:val="10D12C9F"/>
    <w:rsid w:val="10E35FDA"/>
    <w:rsid w:val="10F97EDD"/>
    <w:rsid w:val="112B4A5C"/>
    <w:rsid w:val="113B42AA"/>
    <w:rsid w:val="11815A9F"/>
    <w:rsid w:val="118F5D9D"/>
    <w:rsid w:val="11B02808"/>
    <w:rsid w:val="11B4057D"/>
    <w:rsid w:val="11CE4210"/>
    <w:rsid w:val="11DB08FA"/>
    <w:rsid w:val="11F706D9"/>
    <w:rsid w:val="128E363D"/>
    <w:rsid w:val="12AF44C9"/>
    <w:rsid w:val="12BD3D9C"/>
    <w:rsid w:val="12E749CE"/>
    <w:rsid w:val="130043BB"/>
    <w:rsid w:val="13046A97"/>
    <w:rsid w:val="1321162A"/>
    <w:rsid w:val="13596D51"/>
    <w:rsid w:val="1383649F"/>
    <w:rsid w:val="13A224AA"/>
    <w:rsid w:val="13D21885"/>
    <w:rsid w:val="13DC34DB"/>
    <w:rsid w:val="140952E7"/>
    <w:rsid w:val="141037F5"/>
    <w:rsid w:val="141B0F08"/>
    <w:rsid w:val="143A6AEB"/>
    <w:rsid w:val="14680DCC"/>
    <w:rsid w:val="14A572EE"/>
    <w:rsid w:val="15116AA7"/>
    <w:rsid w:val="151B2B20"/>
    <w:rsid w:val="1530102C"/>
    <w:rsid w:val="15304E36"/>
    <w:rsid w:val="1537100F"/>
    <w:rsid w:val="153A6793"/>
    <w:rsid w:val="153B227D"/>
    <w:rsid w:val="155C7209"/>
    <w:rsid w:val="15D30398"/>
    <w:rsid w:val="15E27CA0"/>
    <w:rsid w:val="15FA7B94"/>
    <w:rsid w:val="161C0315"/>
    <w:rsid w:val="163D092A"/>
    <w:rsid w:val="16BE1D9A"/>
    <w:rsid w:val="17026D86"/>
    <w:rsid w:val="17185CAD"/>
    <w:rsid w:val="171C5E29"/>
    <w:rsid w:val="174A7FDD"/>
    <w:rsid w:val="17511430"/>
    <w:rsid w:val="17C4624F"/>
    <w:rsid w:val="17DC0A4D"/>
    <w:rsid w:val="17EF3342"/>
    <w:rsid w:val="17EF45EE"/>
    <w:rsid w:val="180F6C9A"/>
    <w:rsid w:val="186B47D0"/>
    <w:rsid w:val="1893453E"/>
    <w:rsid w:val="189879E9"/>
    <w:rsid w:val="18B068F2"/>
    <w:rsid w:val="192E402A"/>
    <w:rsid w:val="194E008A"/>
    <w:rsid w:val="19640780"/>
    <w:rsid w:val="197101DC"/>
    <w:rsid w:val="19785FBF"/>
    <w:rsid w:val="19DC3BE6"/>
    <w:rsid w:val="19E516B4"/>
    <w:rsid w:val="1A1B6057"/>
    <w:rsid w:val="1A2D0367"/>
    <w:rsid w:val="1A6B78B7"/>
    <w:rsid w:val="1A933AF7"/>
    <w:rsid w:val="1AB53C97"/>
    <w:rsid w:val="1ABF503D"/>
    <w:rsid w:val="1AEC764F"/>
    <w:rsid w:val="1B1557E0"/>
    <w:rsid w:val="1B26701E"/>
    <w:rsid w:val="1B45523F"/>
    <w:rsid w:val="1C4A1ED2"/>
    <w:rsid w:val="1C5B4844"/>
    <w:rsid w:val="1C9C01D9"/>
    <w:rsid w:val="1CA245E0"/>
    <w:rsid w:val="1CA770BE"/>
    <w:rsid w:val="1CB00CB3"/>
    <w:rsid w:val="1DB20C49"/>
    <w:rsid w:val="1E112396"/>
    <w:rsid w:val="1E633060"/>
    <w:rsid w:val="1E640EB4"/>
    <w:rsid w:val="1EFE6A5D"/>
    <w:rsid w:val="1F1020E1"/>
    <w:rsid w:val="1F222AA0"/>
    <w:rsid w:val="1F360201"/>
    <w:rsid w:val="1FAC6F83"/>
    <w:rsid w:val="1FB37F67"/>
    <w:rsid w:val="1FBF4F26"/>
    <w:rsid w:val="1FDF3DD7"/>
    <w:rsid w:val="1FEA0AD7"/>
    <w:rsid w:val="208A0C09"/>
    <w:rsid w:val="20972610"/>
    <w:rsid w:val="20AF0D6C"/>
    <w:rsid w:val="20BE4260"/>
    <w:rsid w:val="20C07A86"/>
    <w:rsid w:val="20C36E29"/>
    <w:rsid w:val="20DA13DB"/>
    <w:rsid w:val="213E272B"/>
    <w:rsid w:val="21810AD2"/>
    <w:rsid w:val="21AF1E04"/>
    <w:rsid w:val="21D50D17"/>
    <w:rsid w:val="220E03C1"/>
    <w:rsid w:val="22BB3B33"/>
    <w:rsid w:val="22C276F3"/>
    <w:rsid w:val="22C90B34"/>
    <w:rsid w:val="22E20675"/>
    <w:rsid w:val="22E76836"/>
    <w:rsid w:val="22FF47D8"/>
    <w:rsid w:val="23033E6D"/>
    <w:rsid w:val="233E2F36"/>
    <w:rsid w:val="23425207"/>
    <w:rsid w:val="237624C9"/>
    <w:rsid w:val="23997A51"/>
    <w:rsid w:val="239A2DB5"/>
    <w:rsid w:val="239B593B"/>
    <w:rsid w:val="23AA73A6"/>
    <w:rsid w:val="23B018BC"/>
    <w:rsid w:val="23C35E7B"/>
    <w:rsid w:val="23D34492"/>
    <w:rsid w:val="23D85788"/>
    <w:rsid w:val="241967CE"/>
    <w:rsid w:val="244F0D7E"/>
    <w:rsid w:val="249A68E1"/>
    <w:rsid w:val="24C5098F"/>
    <w:rsid w:val="25057AB7"/>
    <w:rsid w:val="251E762D"/>
    <w:rsid w:val="252102D1"/>
    <w:rsid w:val="2544169A"/>
    <w:rsid w:val="25565833"/>
    <w:rsid w:val="256C18AB"/>
    <w:rsid w:val="256D4179"/>
    <w:rsid w:val="25856D2E"/>
    <w:rsid w:val="25BB189F"/>
    <w:rsid w:val="25ED2520"/>
    <w:rsid w:val="26220A54"/>
    <w:rsid w:val="265E171A"/>
    <w:rsid w:val="265F7B76"/>
    <w:rsid w:val="2669764C"/>
    <w:rsid w:val="268C4EC6"/>
    <w:rsid w:val="26955757"/>
    <w:rsid w:val="271615F2"/>
    <w:rsid w:val="271D305A"/>
    <w:rsid w:val="274F2553"/>
    <w:rsid w:val="27610DDE"/>
    <w:rsid w:val="276627CE"/>
    <w:rsid w:val="27755591"/>
    <w:rsid w:val="27AB55A6"/>
    <w:rsid w:val="27C8087A"/>
    <w:rsid w:val="27D4230B"/>
    <w:rsid w:val="27FB2F85"/>
    <w:rsid w:val="28120E39"/>
    <w:rsid w:val="285373CA"/>
    <w:rsid w:val="28544D59"/>
    <w:rsid w:val="285D79C6"/>
    <w:rsid w:val="28AE4A29"/>
    <w:rsid w:val="28E25F6E"/>
    <w:rsid w:val="28ED6C75"/>
    <w:rsid w:val="28F66C80"/>
    <w:rsid w:val="28FB5F0F"/>
    <w:rsid w:val="29021BCD"/>
    <w:rsid w:val="290309EC"/>
    <w:rsid w:val="292B7A9D"/>
    <w:rsid w:val="29803E3B"/>
    <w:rsid w:val="29A625DD"/>
    <w:rsid w:val="29BC7C90"/>
    <w:rsid w:val="2A247AC2"/>
    <w:rsid w:val="2A28624C"/>
    <w:rsid w:val="2A2B15B2"/>
    <w:rsid w:val="2A4B692D"/>
    <w:rsid w:val="2ACD584B"/>
    <w:rsid w:val="2B030D5A"/>
    <w:rsid w:val="2BA21249"/>
    <w:rsid w:val="2BD7624C"/>
    <w:rsid w:val="2BDE6531"/>
    <w:rsid w:val="2BEF0B46"/>
    <w:rsid w:val="2C1E07D0"/>
    <w:rsid w:val="2C720AA8"/>
    <w:rsid w:val="2CCF1488"/>
    <w:rsid w:val="2CDE2280"/>
    <w:rsid w:val="2D1B627A"/>
    <w:rsid w:val="2D2F6D74"/>
    <w:rsid w:val="2D757260"/>
    <w:rsid w:val="2D77530B"/>
    <w:rsid w:val="2DB9381D"/>
    <w:rsid w:val="2DBB3342"/>
    <w:rsid w:val="2E383742"/>
    <w:rsid w:val="2E3F0A8D"/>
    <w:rsid w:val="2E741680"/>
    <w:rsid w:val="2F262EC8"/>
    <w:rsid w:val="2F3D7AAF"/>
    <w:rsid w:val="2FB76734"/>
    <w:rsid w:val="2FDB6F92"/>
    <w:rsid w:val="30063106"/>
    <w:rsid w:val="303076CC"/>
    <w:rsid w:val="30781A30"/>
    <w:rsid w:val="30C91C7A"/>
    <w:rsid w:val="30D56D7E"/>
    <w:rsid w:val="30E4498E"/>
    <w:rsid w:val="30E83F3A"/>
    <w:rsid w:val="31077393"/>
    <w:rsid w:val="31124A18"/>
    <w:rsid w:val="31467E22"/>
    <w:rsid w:val="31692500"/>
    <w:rsid w:val="31B778B3"/>
    <w:rsid w:val="31BA37E4"/>
    <w:rsid w:val="325A164E"/>
    <w:rsid w:val="327D600C"/>
    <w:rsid w:val="32CD7C7A"/>
    <w:rsid w:val="32D50299"/>
    <w:rsid w:val="32F05CA8"/>
    <w:rsid w:val="33A05E7F"/>
    <w:rsid w:val="33AE65F8"/>
    <w:rsid w:val="33B25972"/>
    <w:rsid w:val="33CE060F"/>
    <w:rsid w:val="33EB220E"/>
    <w:rsid w:val="33EC13C4"/>
    <w:rsid w:val="33EC7E11"/>
    <w:rsid w:val="34194FB2"/>
    <w:rsid w:val="34336C8A"/>
    <w:rsid w:val="34491DFE"/>
    <w:rsid w:val="34503AFB"/>
    <w:rsid w:val="348F6486"/>
    <w:rsid w:val="352271D3"/>
    <w:rsid w:val="352A6CCA"/>
    <w:rsid w:val="35923E2B"/>
    <w:rsid w:val="35A83216"/>
    <w:rsid w:val="35AB313C"/>
    <w:rsid w:val="35B53E51"/>
    <w:rsid w:val="35CA34AB"/>
    <w:rsid w:val="35D74A4C"/>
    <w:rsid w:val="35E124F4"/>
    <w:rsid w:val="361A5777"/>
    <w:rsid w:val="36355E20"/>
    <w:rsid w:val="368B3FDB"/>
    <w:rsid w:val="36A400EE"/>
    <w:rsid w:val="36BF1638"/>
    <w:rsid w:val="36D069B6"/>
    <w:rsid w:val="36D22ED0"/>
    <w:rsid w:val="371B7AD3"/>
    <w:rsid w:val="3729226F"/>
    <w:rsid w:val="37676B12"/>
    <w:rsid w:val="3769775B"/>
    <w:rsid w:val="37975F83"/>
    <w:rsid w:val="383B5C57"/>
    <w:rsid w:val="386D7D8E"/>
    <w:rsid w:val="38A17601"/>
    <w:rsid w:val="39012D23"/>
    <w:rsid w:val="3944181A"/>
    <w:rsid w:val="394E414F"/>
    <w:rsid w:val="39577E37"/>
    <w:rsid w:val="39900F7F"/>
    <w:rsid w:val="3A0240AA"/>
    <w:rsid w:val="3A0B423D"/>
    <w:rsid w:val="3A194EE0"/>
    <w:rsid w:val="3A3A15A3"/>
    <w:rsid w:val="3A810EED"/>
    <w:rsid w:val="3A8D73EA"/>
    <w:rsid w:val="3A9E4AA2"/>
    <w:rsid w:val="3ABB0D74"/>
    <w:rsid w:val="3AD62DF3"/>
    <w:rsid w:val="3B0260C3"/>
    <w:rsid w:val="3B6035AE"/>
    <w:rsid w:val="3B6B7ECE"/>
    <w:rsid w:val="3B9A178D"/>
    <w:rsid w:val="3BCA3154"/>
    <w:rsid w:val="3BF019D8"/>
    <w:rsid w:val="3C730B9D"/>
    <w:rsid w:val="3C7D7B26"/>
    <w:rsid w:val="3CD135BB"/>
    <w:rsid w:val="3CE07082"/>
    <w:rsid w:val="3D0375AD"/>
    <w:rsid w:val="3D113B35"/>
    <w:rsid w:val="3D1A6B36"/>
    <w:rsid w:val="3D1C4286"/>
    <w:rsid w:val="3D206553"/>
    <w:rsid w:val="3D2C52BE"/>
    <w:rsid w:val="3D527521"/>
    <w:rsid w:val="3D993AF4"/>
    <w:rsid w:val="3DDB2711"/>
    <w:rsid w:val="3DDE7F32"/>
    <w:rsid w:val="3E093BED"/>
    <w:rsid w:val="3E395555"/>
    <w:rsid w:val="3E841A98"/>
    <w:rsid w:val="3EB455A9"/>
    <w:rsid w:val="3EE16420"/>
    <w:rsid w:val="3F3F2767"/>
    <w:rsid w:val="3FC56A49"/>
    <w:rsid w:val="3FC91348"/>
    <w:rsid w:val="40066889"/>
    <w:rsid w:val="401D0700"/>
    <w:rsid w:val="4020701B"/>
    <w:rsid w:val="40382A00"/>
    <w:rsid w:val="403A5858"/>
    <w:rsid w:val="40C76CDD"/>
    <w:rsid w:val="41224D5C"/>
    <w:rsid w:val="41894719"/>
    <w:rsid w:val="418E337F"/>
    <w:rsid w:val="41A508AE"/>
    <w:rsid w:val="41E07A0C"/>
    <w:rsid w:val="41E87D75"/>
    <w:rsid w:val="4254308F"/>
    <w:rsid w:val="425A5FCC"/>
    <w:rsid w:val="42676589"/>
    <w:rsid w:val="42747EDF"/>
    <w:rsid w:val="427B70E1"/>
    <w:rsid w:val="428324FA"/>
    <w:rsid w:val="42F119CD"/>
    <w:rsid w:val="42F12F0A"/>
    <w:rsid w:val="43045711"/>
    <w:rsid w:val="43103FBB"/>
    <w:rsid w:val="43201D78"/>
    <w:rsid w:val="432A33BE"/>
    <w:rsid w:val="432E1F73"/>
    <w:rsid w:val="434D42DE"/>
    <w:rsid w:val="44432194"/>
    <w:rsid w:val="445A0EE9"/>
    <w:rsid w:val="448A4865"/>
    <w:rsid w:val="44945D4A"/>
    <w:rsid w:val="44A73E1A"/>
    <w:rsid w:val="4514160B"/>
    <w:rsid w:val="4576582E"/>
    <w:rsid w:val="45781EB4"/>
    <w:rsid w:val="45D660D6"/>
    <w:rsid w:val="45E4517F"/>
    <w:rsid w:val="46190E83"/>
    <w:rsid w:val="461A43D3"/>
    <w:rsid w:val="463D5002"/>
    <w:rsid w:val="469A6837"/>
    <w:rsid w:val="469B002A"/>
    <w:rsid w:val="46B65F75"/>
    <w:rsid w:val="46C15280"/>
    <w:rsid w:val="46EF61D1"/>
    <w:rsid w:val="471875AE"/>
    <w:rsid w:val="47431D96"/>
    <w:rsid w:val="47493573"/>
    <w:rsid w:val="474F74E6"/>
    <w:rsid w:val="478A47DB"/>
    <w:rsid w:val="47A33324"/>
    <w:rsid w:val="4887087C"/>
    <w:rsid w:val="488F1479"/>
    <w:rsid w:val="48950F65"/>
    <w:rsid w:val="48AC1563"/>
    <w:rsid w:val="48AC3147"/>
    <w:rsid w:val="48B07A02"/>
    <w:rsid w:val="48C91E5E"/>
    <w:rsid w:val="48D43CE7"/>
    <w:rsid w:val="48FF2613"/>
    <w:rsid w:val="491C3A27"/>
    <w:rsid w:val="49291F11"/>
    <w:rsid w:val="49444500"/>
    <w:rsid w:val="497B5E8A"/>
    <w:rsid w:val="498675C7"/>
    <w:rsid w:val="49C245B0"/>
    <w:rsid w:val="49CE1796"/>
    <w:rsid w:val="49E25853"/>
    <w:rsid w:val="49F165CB"/>
    <w:rsid w:val="49FA10F6"/>
    <w:rsid w:val="4A483415"/>
    <w:rsid w:val="4A633575"/>
    <w:rsid w:val="4A92303C"/>
    <w:rsid w:val="4A950FAF"/>
    <w:rsid w:val="4AAF5AB2"/>
    <w:rsid w:val="4AEE06D3"/>
    <w:rsid w:val="4B2700C1"/>
    <w:rsid w:val="4B500E9E"/>
    <w:rsid w:val="4B504B43"/>
    <w:rsid w:val="4B792717"/>
    <w:rsid w:val="4BA41954"/>
    <w:rsid w:val="4BB73F7C"/>
    <w:rsid w:val="4BE35673"/>
    <w:rsid w:val="4BEB7CB9"/>
    <w:rsid w:val="4BFE5FBD"/>
    <w:rsid w:val="4C0B739B"/>
    <w:rsid w:val="4C264558"/>
    <w:rsid w:val="4C347860"/>
    <w:rsid w:val="4C573E51"/>
    <w:rsid w:val="4CAD476C"/>
    <w:rsid w:val="4CBD25BE"/>
    <w:rsid w:val="4CC16966"/>
    <w:rsid w:val="4D430FFB"/>
    <w:rsid w:val="4D464FD9"/>
    <w:rsid w:val="4D915B75"/>
    <w:rsid w:val="4E0B2907"/>
    <w:rsid w:val="4E0D4F8A"/>
    <w:rsid w:val="4E417D7C"/>
    <w:rsid w:val="4E4C7FBB"/>
    <w:rsid w:val="4EB61D12"/>
    <w:rsid w:val="4F591F2A"/>
    <w:rsid w:val="4F5F1C8B"/>
    <w:rsid w:val="4F9604C7"/>
    <w:rsid w:val="4FCF7FF3"/>
    <w:rsid w:val="50122CDF"/>
    <w:rsid w:val="504D6F0F"/>
    <w:rsid w:val="506712A9"/>
    <w:rsid w:val="50683703"/>
    <w:rsid w:val="50E51A97"/>
    <w:rsid w:val="50EE6CDA"/>
    <w:rsid w:val="514C743B"/>
    <w:rsid w:val="515C0037"/>
    <w:rsid w:val="5171112A"/>
    <w:rsid w:val="5178628B"/>
    <w:rsid w:val="519A6C38"/>
    <w:rsid w:val="51A0524E"/>
    <w:rsid w:val="51EF2DAE"/>
    <w:rsid w:val="52386761"/>
    <w:rsid w:val="52391423"/>
    <w:rsid w:val="526F7B6A"/>
    <w:rsid w:val="52802A06"/>
    <w:rsid w:val="528210A0"/>
    <w:rsid w:val="52B3638D"/>
    <w:rsid w:val="52F4204A"/>
    <w:rsid w:val="53114B3B"/>
    <w:rsid w:val="533F0B72"/>
    <w:rsid w:val="53705374"/>
    <w:rsid w:val="538B16C4"/>
    <w:rsid w:val="539C11F0"/>
    <w:rsid w:val="53BB421E"/>
    <w:rsid w:val="54035762"/>
    <w:rsid w:val="548B4EC7"/>
    <w:rsid w:val="54AC453E"/>
    <w:rsid w:val="54B86CDA"/>
    <w:rsid w:val="54BD4E65"/>
    <w:rsid w:val="55100E65"/>
    <w:rsid w:val="55173510"/>
    <w:rsid w:val="55AE0FE7"/>
    <w:rsid w:val="55B04747"/>
    <w:rsid w:val="55E106D9"/>
    <w:rsid w:val="55E165D1"/>
    <w:rsid w:val="561013A9"/>
    <w:rsid w:val="56164E56"/>
    <w:rsid w:val="5617648C"/>
    <w:rsid w:val="561F5230"/>
    <w:rsid w:val="562B1FF9"/>
    <w:rsid w:val="56320AB5"/>
    <w:rsid w:val="563334B7"/>
    <w:rsid w:val="5638478E"/>
    <w:rsid w:val="563C101F"/>
    <w:rsid w:val="564A316E"/>
    <w:rsid w:val="565E2BB1"/>
    <w:rsid w:val="56635BDA"/>
    <w:rsid w:val="56891D84"/>
    <w:rsid w:val="569014B5"/>
    <w:rsid w:val="56C77EF3"/>
    <w:rsid w:val="56D937F7"/>
    <w:rsid w:val="57413E1A"/>
    <w:rsid w:val="57426D5C"/>
    <w:rsid w:val="574F5F83"/>
    <w:rsid w:val="57573B8F"/>
    <w:rsid w:val="576D6278"/>
    <w:rsid w:val="57A50337"/>
    <w:rsid w:val="57C800A7"/>
    <w:rsid w:val="57CB16C7"/>
    <w:rsid w:val="57CE3E70"/>
    <w:rsid w:val="57F3305E"/>
    <w:rsid w:val="58153679"/>
    <w:rsid w:val="58164807"/>
    <w:rsid w:val="58275D38"/>
    <w:rsid w:val="58515269"/>
    <w:rsid w:val="588C1C3E"/>
    <w:rsid w:val="58B57CA6"/>
    <w:rsid w:val="58D11BF5"/>
    <w:rsid w:val="58DA2BD4"/>
    <w:rsid w:val="59C2357F"/>
    <w:rsid w:val="59D33849"/>
    <w:rsid w:val="5A057AE6"/>
    <w:rsid w:val="5A33385C"/>
    <w:rsid w:val="5A4E6FEB"/>
    <w:rsid w:val="5A6611E3"/>
    <w:rsid w:val="5A87683D"/>
    <w:rsid w:val="5AA53632"/>
    <w:rsid w:val="5AC141AB"/>
    <w:rsid w:val="5B3A7ACB"/>
    <w:rsid w:val="5B3C182A"/>
    <w:rsid w:val="5B6F5C1F"/>
    <w:rsid w:val="5B7B49B6"/>
    <w:rsid w:val="5B7C2C98"/>
    <w:rsid w:val="5BC037ED"/>
    <w:rsid w:val="5BC66A63"/>
    <w:rsid w:val="5BD23A83"/>
    <w:rsid w:val="5BD46C90"/>
    <w:rsid w:val="5BE55D87"/>
    <w:rsid w:val="5BF24A30"/>
    <w:rsid w:val="5BFA33D7"/>
    <w:rsid w:val="5C127645"/>
    <w:rsid w:val="5C3830FD"/>
    <w:rsid w:val="5C45352A"/>
    <w:rsid w:val="5C574E5F"/>
    <w:rsid w:val="5C792070"/>
    <w:rsid w:val="5C8179DD"/>
    <w:rsid w:val="5C9D169E"/>
    <w:rsid w:val="5CDE5DBA"/>
    <w:rsid w:val="5CEB1013"/>
    <w:rsid w:val="5D332B0E"/>
    <w:rsid w:val="5D341588"/>
    <w:rsid w:val="5D787849"/>
    <w:rsid w:val="5D8C184A"/>
    <w:rsid w:val="5DBB64BF"/>
    <w:rsid w:val="5DC05098"/>
    <w:rsid w:val="5DC4353B"/>
    <w:rsid w:val="5DFC79C2"/>
    <w:rsid w:val="5E0E1347"/>
    <w:rsid w:val="5E110D8B"/>
    <w:rsid w:val="5E130BC4"/>
    <w:rsid w:val="5E1D04E9"/>
    <w:rsid w:val="5E4F1DB5"/>
    <w:rsid w:val="5E561506"/>
    <w:rsid w:val="5E6335F5"/>
    <w:rsid w:val="5E9B0F7A"/>
    <w:rsid w:val="5EE9384B"/>
    <w:rsid w:val="5EFA0FEC"/>
    <w:rsid w:val="5F716D1C"/>
    <w:rsid w:val="5FAA39EA"/>
    <w:rsid w:val="602342AE"/>
    <w:rsid w:val="602A3310"/>
    <w:rsid w:val="60633896"/>
    <w:rsid w:val="60AD69BC"/>
    <w:rsid w:val="610D7B09"/>
    <w:rsid w:val="614B44A2"/>
    <w:rsid w:val="619C1E27"/>
    <w:rsid w:val="61A63C32"/>
    <w:rsid w:val="623C7AAA"/>
    <w:rsid w:val="627B09B4"/>
    <w:rsid w:val="62860071"/>
    <w:rsid w:val="629F0847"/>
    <w:rsid w:val="62B809A9"/>
    <w:rsid w:val="62BC2417"/>
    <w:rsid w:val="62D16DA3"/>
    <w:rsid w:val="62D2387D"/>
    <w:rsid w:val="62ED4A4F"/>
    <w:rsid w:val="62F5174E"/>
    <w:rsid w:val="62F7189F"/>
    <w:rsid w:val="632D7739"/>
    <w:rsid w:val="63476B79"/>
    <w:rsid w:val="635C4A5B"/>
    <w:rsid w:val="63E56DAD"/>
    <w:rsid w:val="63F904F2"/>
    <w:rsid w:val="63F94721"/>
    <w:rsid w:val="64326AA5"/>
    <w:rsid w:val="643E23FB"/>
    <w:rsid w:val="646271A2"/>
    <w:rsid w:val="64715424"/>
    <w:rsid w:val="647A0421"/>
    <w:rsid w:val="649B3E8F"/>
    <w:rsid w:val="64B6358A"/>
    <w:rsid w:val="65151413"/>
    <w:rsid w:val="65F1218F"/>
    <w:rsid w:val="65FE6540"/>
    <w:rsid w:val="66151B0D"/>
    <w:rsid w:val="665502E7"/>
    <w:rsid w:val="665532B7"/>
    <w:rsid w:val="667046A4"/>
    <w:rsid w:val="668D0618"/>
    <w:rsid w:val="669D3CDB"/>
    <w:rsid w:val="67110C3E"/>
    <w:rsid w:val="671C7F67"/>
    <w:rsid w:val="676D5B8A"/>
    <w:rsid w:val="67BF59E1"/>
    <w:rsid w:val="67ED6647"/>
    <w:rsid w:val="6877397B"/>
    <w:rsid w:val="688B25AE"/>
    <w:rsid w:val="68987097"/>
    <w:rsid w:val="68991547"/>
    <w:rsid w:val="689A5210"/>
    <w:rsid w:val="68A40868"/>
    <w:rsid w:val="68BC4B1E"/>
    <w:rsid w:val="6904783E"/>
    <w:rsid w:val="69470273"/>
    <w:rsid w:val="696538E1"/>
    <w:rsid w:val="697E7F28"/>
    <w:rsid w:val="69DC2056"/>
    <w:rsid w:val="69E5366C"/>
    <w:rsid w:val="69EC322F"/>
    <w:rsid w:val="69F02C22"/>
    <w:rsid w:val="69F75C5E"/>
    <w:rsid w:val="6A371300"/>
    <w:rsid w:val="6A3B70E8"/>
    <w:rsid w:val="6A454E9D"/>
    <w:rsid w:val="6A523BD2"/>
    <w:rsid w:val="6A8D5B5B"/>
    <w:rsid w:val="6AAC30D7"/>
    <w:rsid w:val="6AF522CD"/>
    <w:rsid w:val="6AF8115D"/>
    <w:rsid w:val="6B060D3C"/>
    <w:rsid w:val="6B1A3E7E"/>
    <w:rsid w:val="6B1C49FA"/>
    <w:rsid w:val="6B6A4E48"/>
    <w:rsid w:val="6B736987"/>
    <w:rsid w:val="6C2F274E"/>
    <w:rsid w:val="6C9E54F8"/>
    <w:rsid w:val="6CB637CD"/>
    <w:rsid w:val="6CCA6AD3"/>
    <w:rsid w:val="6CE74F51"/>
    <w:rsid w:val="6CED0A98"/>
    <w:rsid w:val="6CEF30D1"/>
    <w:rsid w:val="6D040CAB"/>
    <w:rsid w:val="6D080313"/>
    <w:rsid w:val="6D162601"/>
    <w:rsid w:val="6D276753"/>
    <w:rsid w:val="6D5360F0"/>
    <w:rsid w:val="6D876A2D"/>
    <w:rsid w:val="6DA72227"/>
    <w:rsid w:val="6DC53BCE"/>
    <w:rsid w:val="6DD47425"/>
    <w:rsid w:val="6E8B1F5E"/>
    <w:rsid w:val="6EB92625"/>
    <w:rsid w:val="6F725D66"/>
    <w:rsid w:val="6F7A45BF"/>
    <w:rsid w:val="6F97319E"/>
    <w:rsid w:val="70062C82"/>
    <w:rsid w:val="703E6ED8"/>
    <w:rsid w:val="70444072"/>
    <w:rsid w:val="704443CC"/>
    <w:rsid w:val="70910201"/>
    <w:rsid w:val="709D4431"/>
    <w:rsid w:val="70AA455A"/>
    <w:rsid w:val="71242B0D"/>
    <w:rsid w:val="71537186"/>
    <w:rsid w:val="71752610"/>
    <w:rsid w:val="71C4160C"/>
    <w:rsid w:val="71C827F6"/>
    <w:rsid w:val="71CC5123"/>
    <w:rsid w:val="71EE6E9E"/>
    <w:rsid w:val="71F04B11"/>
    <w:rsid w:val="720C4B6D"/>
    <w:rsid w:val="7225257F"/>
    <w:rsid w:val="722F0E9D"/>
    <w:rsid w:val="72B46488"/>
    <w:rsid w:val="72B50B47"/>
    <w:rsid w:val="72D62A90"/>
    <w:rsid w:val="72F879D7"/>
    <w:rsid w:val="736572F7"/>
    <w:rsid w:val="73A93AEA"/>
    <w:rsid w:val="73AF03A4"/>
    <w:rsid w:val="73B54C6C"/>
    <w:rsid w:val="73BD602D"/>
    <w:rsid w:val="73BF0660"/>
    <w:rsid w:val="73E372F0"/>
    <w:rsid w:val="741A76A3"/>
    <w:rsid w:val="745449FB"/>
    <w:rsid w:val="7459086E"/>
    <w:rsid w:val="746165F5"/>
    <w:rsid w:val="747E07B5"/>
    <w:rsid w:val="74CA6C89"/>
    <w:rsid w:val="74DE72DE"/>
    <w:rsid w:val="74F609DD"/>
    <w:rsid w:val="74F70147"/>
    <w:rsid w:val="753116D4"/>
    <w:rsid w:val="75477965"/>
    <w:rsid w:val="755541C9"/>
    <w:rsid w:val="75965138"/>
    <w:rsid w:val="759F1BE1"/>
    <w:rsid w:val="75B04162"/>
    <w:rsid w:val="75C43F8B"/>
    <w:rsid w:val="75FE5B58"/>
    <w:rsid w:val="765C7D41"/>
    <w:rsid w:val="7676014F"/>
    <w:rsid w:val="767E1AD6"/>
    <w:rsid w:val="76A65205"/>
    <w:rsid w:val="76CF6768"/>
    <w:rsid w:val="771C1FAA"/>
    <w:rsid w:val="772705D4"/>
    <w:rsid w:val="773C7248"/>
    <w:rsid w:val="77C00FE0"/>
    <w:rsid w:val="77D513F1"/>
    <w:rsid w:val="77EB30BA"/>
    <w:rsid w:val="77F05349"/>
    <w:rsid w:val="78154173"/>
    <w:rsid w:val="783B641F"/>
    <w:rsid w:val="783C6BCA"/>
    <w:rsid w:val="783E43AD"/>
    <w:rsid w:val="787F7920"/>
    <w:rsid w:val="78826033"/>
    <w:rsid w:val="7894255D"/>
    <w:rsid w:val="78B41128"/>
    <w:rsid w:val="78D37CEE"/>
    <w:rsid w:val="79287F7C"/>
    <w:rsid w:val="792F1B62"/>
    <w:rsid w:val="795B6958"/>
    <w:rsid w:val="795E2AD4"/>
    <w:rsid w:val="796B37A8"/>
    <w:rsid w:val="79B000FE"/>
    <w:rsid w:val="7A35253F"/>
    <w:rsid w:val="7A721FE5"/>
    <w:rsid w:val="7AAE2B2E"/>
    <w:rsid w:val="7AF418A6"/>
    <w:rsid w:val="7AFA3838"/>
    <w:rsid w:val="7B4335B0"/>
    <w:rsid w:val="7B533C2C"/>
    <w:rsid w:val="7B615AB9"/>
    <w:rsid w:val="7B895DAE"/>
    <w:rsid w:val="7BC21F61"/>
    <w:rsid w:val="7C7269A9"/>
    <w:rsid w:val="7C9954F4"/>
    <w:rsid w:val="7CA76DC3"/>
    <w:rsid w:val="7D2B7A62"/>
    <w:rsid w:val="7D5F59C0"/>
    <w:rsid w:val="7D663D0A"/>
    <w:rsid w:val="7D730924"/>
    <w:rsid w:val="7DB67470"/>
    <w:rsid w:val="7DBA09F4"/>
    <w:rsid w:val="7DCF7BF2"/>
    <w:rsid w:val="7DD80082"/>
    <w:rsid w:val="7E0D679E"/>
    <w:rsid w:val="7E175533"/>
    <w:rsid w:val="7E18752A"/>
    <w:rsid w:val="7E211524"/>
    <w:rsid w:val="7E211EBF"/>
    <w:rsid w:val="7E5A57A4"/>
    <w:rsid w:val="7EAD2AE0"/>
    <w:rsid w:val="7EEB768C"/>
    <w:rsid w:val="7F1636A6"/>
    <w:rsid w:val="7F3B526C"/>
    <w:rsid w:val="7F4C3897"/>
    <w:rsid w:val="7F4D0001"/>
    <w:rsid w:val="7F5903B6"/>
    <w:rsid w:val="7F8144AE"/>
    <w:rsid w:val="7F8201F4"/>
    <w:rsid w:val="7FD102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4"/>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annotation subject"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65E"/>
    <w:pPr>
      <w:adjustRightInd w:val="0"/>
      <w:snapToGrid w:val="0"/>
      <w:spacing w:after="200"/>
    </w:pPr>
    <w:rPr>
      <w:rFonts w:ascii="Tahoma" w:eastAsia="微软雅黑" w:hAnsi="Tahoma" w:cstheme="minorBidi"/>
      <w:sz w:val="22"/>
      <w:szCs w:val="22"/>
    </w:rPr>
  </w:style>
  <w:style w:type="paragraph" w:styleId="1">
    <w:name w:val="heading 1"/>
    <w:basedOn w:val="a"/>
    <w:next w:val="a"/>
    <w:link w:val="1Char"/>
    <w:uiPriority w:val="9"/>
    <w:qFormat/>
    <w:rsid w:val="00D8265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8265E"/>
    <w:pPr>
      <w:keepNext/>
      <w:keepLines/>
      <w:spacing w:before="260" w:after="260" w:line="360" w:lineRule="auto"/>
      <w:outlineLvl w:val="1"/>
    </w:pPr>
    <w:rPr>
      <w:rFonts w:asciiTheme="majorHAnsi" w:eastAsiaTheme="majorEastAsia" w:hAnsiTheme="majorHAnsi" w:cstheme="majorBidi"/>
      <w:b/>
      <w:bCs/>
      <w:sz w:val="36"/>
      <w:szCs w:val="32"/>
    </w:rPr>
  </w:style>
  <w:style w:type="paragraph" w:styleId="3">
    <w:name w:val="heading 3"/>
    <w:basedOn w:val="a"/>
    <w:next w:val="a"/>
    <w:link w:val="3Char"/>
    <w:uiPriority w:val="9"/>
    <w:unhideWhenUsed/>
    <w:qFormat/>
    <w:rsid w:val="00D8265E"/>
    <w:pPr>
      <w:keepNext/>
      <w:keepLines/>
      <w:spacing w:before="260" w:after="260"/>
      <w:outlineLvl w:val="2"/>
    </w:pPr>
    <w:rPr>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sid w:val="00D8265E"/>
    <w:rPr>
      <w:b/>
      <w:bCs/>
    </w:rPr>
  </w:style>
  <w:style w:type="paragraph" w:styleId="a4">
    <w:name w:val="annotation text"/>
    <w:basedOn w:val="a"/>
    <w:link w:val="Char0"/>
    <w:uiPriority w:val="99"/>
    <w:unhideWhenUsed/>
    <w:qFormat/>
    <w:rsid w:val="00D8265E"/>
  </w:style>
  <w:style w:type="paragraph" w:styleId="30">
    <w:name w:val="toc 3"/>
    <w:basedOn w:val="a"/>
    <w:next w:val="a"/>
    <w:uiPriority w:val="39"/>
    <w:unhideWhenUsed/>
    <w:qFormat/>
    <w:rsid w:val="00D8265E"/>
    <w:pPr>
      <w:adjustRightInd/>
      <w:snapToGrid/>
      <w:spacing w:after="100" w:line="276" w:lineRule="auto"/>
      <w:ind w:left="440"/>
    </w:pPr>
    <w:rPr>
      <w:rFonts w:asciiTheme="minorHAnsi" w:eastAsiaTheme="minorEastAsia" w:hAnsiTheme="minorHAnsi"/>
    </w:rPr>
  </w:style>
  <w:style w:type="paragraph" w:styleId="a5">
    <w:name w:val="Balloon Text"/>
    <w:basedOn w:val="a"/>
    <w:link w:val="Char1"/>
    <w:uiPriority w:val="99"/>
    <w:semiHidden/>
    <w:unhideWhenUsed/>
    <w:qFormat/>
    <w:rsid w:val="00D8265E"/>
    <w:pPr>
      <w:spacing w:after="0"/>
    </w:pPr>
    <w:rPr>
      <w:sz w:val="18"/>
      <w:szCs w:val="18"/>
    </w:rPr>
  </w:style>
  <w:style w:type="paragraph" w:styleId="a6">
    <w:name w:val="footer"/>
    <w:basedOn w:val="a"/>
    <w:link w:val="Char2"/>
    <w:uiPriority w:val="99"/>
    <w:unhideWhenUsed/>
    <w:qFormat/>
    <w:rsid w:val="00D8265E"/>
    <w:pPr>
      <w:tabs>
        <w:tab w:val="center" w:pos="4153"/>
        <w:tab w:val="right" w:pos="8306"/>
      </w:tabs>
    </w:pPr>
    <w:rPr>
      <w:sz w:val="18"/>
      <w:szCs w:val="18"/>
    </w:rPr>
  </w:style>
  <w:style w:type="paragraph" w:styleId="a7">
    <w:name w:val="header"/>
    <w:basedOn w:val="a"/>
    <w:link w:val="Char3"/>
    <w:uiPriority w:val="99"/>
    <w:unhideWhenUsed/>
    <w:qFormat/>
    <w:rsid w:val="00D8265E"/>
    <w:pPr>
      <w:pBdr>
        <w:bottom w:val="single" w:sz="6" w:space="1" w:color="auto"/>
      </w:pBdr>
      <w:tabs>
        <w:tab w:val="center" w:pos="4153"/>
        <w:tab w:val="right" w:pos="8306"/>
      </w:tabs>
      <w:jc w:val="center"/>
    </w:pPr>
    <w:rPr>
      <w:sz w:val="18"/>
      <w:szCs w:val="18"/>
    </w:rPr>
  </w:style>
  <w:style w:type="paragraph" w:styleId="10">
    <w:name w:val="toc 1"/>
    <w:basedOn w:val="a"/>
    <w:next w:val="a"/>
    <w:uiPriority w:val="39"/>
    <w:semiHidden/>
    <w:unhideWhenUsed/>
    <w:qFormat/>
    <w:rsid w:val="00D8265E"/>
    <w:pPr>
      <w:adjustRightInd/>
      <w:snapToGrid/>
      <w:spacing w:after="100" w:line="276" w:lineRule="auto"/>
    </w:pPr>
    <w:rPr>
      <w:rFonts w:asciiTheme="minorHAnsi" w:eastAsiaTheme="minorEastAsia" w:hAnsiTheme="minorHAnsi"/>
    </w:rPr>
  </w:style>
  <w:style w:type="paragraph" w:styleId="20">
    <w:name w:val="toc 2"/>
    <w:basedOn w:val="a"/>
    <w:next w:val="a"/>
    <w:uiPriority w:val="39"/>
    <w:unhideWhenUsed/>
    <w:qFormat/>
    <w:rsid w:val="00D8265E"/>
    <w:pPr>
      <w:adjustRightInd/>
      <w:snapToGrid/>
      <w:spacing w:after="100" w:line="276" w:lineRule="auto"/>
      <w:ind w:left="220"/>
    </w:pPr>
    <w:rPr>
      <w:rFonts w:asciiTheme="minorHAnsi" w:eastAsiaTheme="minorEastAsia" w:hAnsiTheme="minorHAnsi"/>
    </w:rPr>
  </w:style>
  <w:style w:type="paragraph" w:styleId="a8">
    <w:name w:val="Title"/>
    <w:basedOn w:val="a"/>
    <w:next w:val="a"/>
    <w:link w:val="Char4"/>
    <w:uiPriority w:val="10"/>
    <w:qFormat/>
    <w:rsid w:val="00D8265E"/>
    <w:pPr>
      <w:spacing w:before="240" w:after="60"/>
      <w:jc w:val="center"/>
      <w:outlineLvl w:val="0"/>
    </w:pPr>
    <w:rPr>
      <w:rFonts w:asciiTheme="majorHAnsi" w:eastAsia="宋体" w:hAnsiTheme="majorHAnsi" w:cstheme="majorBidi"/>
      <w:b/>
      <w:bCs/>
      <w:sz w:val="28"/>
      <w:szCs w:val="32"/>
    </w:rPr>
  </w:style>
  <w:style w:type="character" w:styleId="a9">
    <w:name w:val="Hyperlink"/>
    <w:basedOn w:val="a0"/>
    <w:uiPriority w:val="99"/>
    <w:unhideWhenUsed/>
    <w:qFormat/>
    <w:rsid w:val="00D8265E"/>
    <w:rPr>
      <w:color w:val="0000FF" w:themeColor="hyperlink"/>
      <w:u w:val="single"/>
    </w:rPr>
  </w:style>
  <w:style w:type="character" w:styleId="aa">
    <w:name w:val="annotation reference"/>
    <w:basedOn w:val="a0"/>
    <w:uiPriority w:val="99"/>
    <w:semiHidden/>
    <w:unhideWhenUsed/>
    <w:qFormat/>
    <w:rsid w:val="00D8265E"/>
    <w:rPr>
      <w:sz w:val="21"/>
      <w:szCs w:val="21"/>
    </w:rPr>
  </w:style>
  <w:style w:type="table" w:styleId="ab">
    <w:name w:val="Table Grid"/>
    <w:basedOn w:val="a1"/>
    <w:uiPriority w:val="59"/>
    <w:qFormat/>
    <w:rsid w:val="00D826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D8265E"/>
    <w:pPr>
      <w:ind w:firstLineChars="200" w:firstLine="420"/>
    </w:pPr>
  </w:style>
  <w:style w:type="paragraph" w:customStyle="1" w:styleId="WPSOffice1">
    <w:name w:val="WPSOffice手动目录 1"/>
    <w:qFormat/>
    <w:rsid w:val="00D8265E"/>
  </w:style>
  <w:style w:type="paragraph" w:customStyle="1" w:styleId="WPSOffice2">
    <w:name w:val="WPSOffice手动目录 2"/>
    <w:qFormat/>
    <w:rsid w:val="00D8265E"/>
    <w:pPr>
      <w:ind w:leftChars="200" w:left="200"/>
    </w:pPr>
  </w:style>
  <w:style w:type="character" w:customStyle="1" w:styleId="Char0">
    <w:name w:val="批注文字 Char"/>
    <w:basedOn w:val="a0"/>
    <w:link w:val="a4"/>
    <w:uiPriority w:val="99"/>
    <w:qFormat/>
    <w:rsid w:val="00D8265E"/>
    <w:rPr>
      <w:rFonts w:ascii="Tahoma" w:eastAsia="微软雅黑" w:hAnsi="Tahoma" w:cstheme="minorBidi"/>
      <w:sz w:val="22"/>
      <w:szCs w:val="22"/>
    </w:rPr>
  </w:style>
  <w:style w:type="character" w:customStyle="1" w:styleId="Char">
    <w:name w:val="批注主题 Char"/>
    <w:basedOn w:val="Char0"/>
    <w:link w:val="a3"/>
    <w:uiPriority w:val="99"/>
    <w:semiHidden/>
    <w:qFormat/>
    <w:rsid w:val="00D8265E"/>
    <w:rPr>
      <w:rFonts w:ascii="Tahoma" w:eastAsia="微软雅黑" w:hAnsi="Tahoma" w:cstheme="minorBidi"/>
      <w:b/>
      <w:bCs/>
      <w:sz w:val="22"/>
      <w:szCs w:val="22"/>
    </w:rPr>
  </w:style>
  <w:style w:type="character" w:customStyle="1" w:styleId="Char1">
    <w:name w:val="批注框文本 Char"/>
    <w:basedOn w:val="a0"/>
    <w:link w:val="a5"/>
    <w:uiPriority w:val="99"/>
    <w:semiHidden/>
    <w:qFormat/>
    <w:rsid w:val="00D8265E"/>
    <w:rPr>
      <w:rFonts w:ascii="Tahoma" w:eastAsia="微软雅黑" w:hAnsi="Tahoma" w:cstheme="minorBidi"/>
      <w:sz w:val="18"/>
      <w:szCs w:val="18"/>
    </w:rPr>
  </w:style>
  <w:style w:type="character" w:customStyle="1" w:styleId="Char3">
    <w:name w:val="页眉 Char"/>
    <w:basedOn w:val="a0"/>
    <w:link w:val="a7"/>
    <w:uiPriority w:val="99"/>
    <w:qFormat/>
    <w:rsid w:val="00D8265E"/>
    <w:rPr>
      <w:rFonts w:ascii="Tahoma" w:eastAsia="微软雅黑" w:hAnsi="Tahoma" w:cstheme="minorBidi"/>
      <w:sz w:val="18"/>
      <w:szCs w:val="18"/>
    </w:rPr>
  </w:style>
  <w:style w:type="character" w:customStyle="1" w:styleId="Char2">
    <w:name w:val="页脚 Char"/>
    <w:basedOn w:val="a0"/>
    <w:link w:val="a6"/>
    <w:uiPriority w:val="99"/>
    <w:qFormat/>
    <w:rsid w:val="00D8265E"/>
    <w:rPr>
      <w:rFonts w:ascii="Tahoma" w:eastAsia="微软雅黑" w:hAnsi="Tahoma" w:cstheme="minorBidi"/>
      <w:sz w:val="18"/>
      <w:szCs w:val="18"/>
    </w:rPr>
  </w:style>
  <w:style w:type="character" w:customStyle="1" w:styleId="1Char">
    <w:name w:val="标题 1 Char"/>
    <w:basedOn w:val="a0"/>
    <w:link w:val="1"/>
    <w:uiPriority w:val="9"/>
    <w:qFormat/>
    <w:rsid w:val="00D8265E"/>
    <w:rPr>
      <w:rFonts w:ascii="Tahoma" w:eastAsia="微软雅黑" w:hAnsi="Tahoma" w:cstheme="minorBidi"/>
      <w:b/>
      <w:bCs/>
      <w:kern w:val="44"/>
      <w:sz w:val="44"/>
      <w:szCs w:val="44"/>
    </w:rPr>
  </w:style>
  <w:style w:type="paragraph" w:customStyle="1" w:styleId="TOCHeading1">
    <w:name w:val="TOC Heading1"/>
    <w:basedOn w:val="1"/>
    <w:next w:val="a"/>
    <w:uiPriority w:val="39"/>
    <w:semiHidden/>
    <w:unhideWhenUsed/>
    <w:qFormat/>
    <w:rsid w:val="00D8265E"/>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qFormat/>
    <w:rsid w:val="00D8265E"/>
    <w:rPr>
      <w:rFonts w:asciiTheme="majorHAnsi" w:eastAsiaTheme="majorEastAsia" w:hAnsiTheme="majorHAnsi" w:cstheme="majorBidi"/>
      <w:b/>
      <w:bCs/>
      <w:sz w:val="36"/>
      <w:szCs w:val="32"/>
    </w:rPr>
  </w:style>
  <w:style w:type="character" w:customStyle="1" w:styleId="Char4">
    <w:name w:val="标题 Char"/>
    <w:basedOn w:val="a0"/>
    <w:link w:val="a8"/>
    <w:uiPriority w:val="10"/>
    <w:qFormat/>
    <w:rsid w:val="00D8265E"/>
    <w:rPr>
      <w:rFonts w:asciiTheme="majorHAnsi" w:hAnsiTheme="majorHAnsi" w:cstheme="majorBidi"/>
      <w:b/>
      <w:bCs/>
      <w:sz w:val="28"/>
      <w:szCs w:val="32"/>
    </w:rPr>
  </w:style>
  <w:style w:type="character" w:customStyle="1" w:styleId="3Char">
    <w:name w:val="标题 3 Char"/>
    <w:basedOn w:val="a0"/>
    <w:link w:val="3"/>
    <w:uiPriority w:val="9"/>
    <w:qFormat/>
    <w:rsid w:val="00D8265E"/>
    <w:rPr>
      <w:rFonts w:ascii="Tahoma" w:eastAsia="微软雅黑" w:hAnsi="Tahoma" w:cstheme="minorBidi"/>
      <w:bCs/>
      <w:sz w:val="30"/>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customXml" Target="../customXml/item2.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5"/>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4D9D39-202E-424B-8112-204681EF9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21</Pages>
  <Words>2367</Words>
  <Characters>13498</Characters>
  <Application>Microsoft Office Word</Application>
  <DocSecurity>0</DocSecurity>
  <Lines>112</Lines>
  <Paragraphs>31</Paragraphs>
  <ScaleCrop>false</ScaleCrop>
  <Company>HP Inc.</Company>
  <LinksUpToDate>false</LinksUpToDate>
  <CharactersWithSpaces>15834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cambricon</dc:creator>
  <cp:lastModifiedBy>Administrator</cp:lastModifiedBy>
  <cp:revision>31</cp:revision>
  <dcterms:created xsi:type="dcterms:W3CDTF">2018-09-20T09:29:00Z</dcterms:created>
  <dcterms:modified xsi:type="dcterms:W3CDTF">2018-12-13T09:05:00Z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